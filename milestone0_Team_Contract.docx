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CA"/>
        </w:rPr>
        <w:id w:val="-612982332"/>
        <w:docPartObj>
          <w:docPartGallery w:val="Cover Pages"/>
          <w:docPartUnique/>
        </w:docPartObj>
      </w:sdtPr>
      <w:sdtEndPr>
        <w:rPr>
          <w:rFonts w:ascii="Calibri" w:eastAsia="Times New Roman" w:hAnsi="Calibri" w:cs="Calibri"/>
          <w:color w:val="333333"/>
          <w:sz w:val="27"/>
          <w:szCs w:val="27"/>
          <w:lang w:eastAsia="en-CA"/>
        </w:rPr>
      </w:sdtEndPr>
      <w:sdtContent>
        <w:p w14:paraId="3368214E" w14:textId="38569C6B" w:rsidR="00B83D03" w:rsidRDefault="00B83D03">
          <w:pPr>
            <w:pStyle w:val="NoSpacing"/>
            <w:spacing w:before="1540" w:after="240"/>
            <w:jc w:val="center"/>
            <w:rPr>
              <w:color w:val="4472C4" w:themeColor="accent1"/>
            </w:rPr>
          </w:pPr>
          <w:r>
            <w:rPr>
              <w:noProof/>
              <w:color w:val="4472C4" w:themeColor="accent1"/>
            </w:rPr>
            <w:drawing>
              <wp:inline distT="0" distB="0" distL="0" distR="0" wp14:anchorId="1564617E" wp14:editId="46FCE5A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A49486562A745DDA8B072C26AD0BD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D2732B" w14:textId="3E37F9C6" w:rsidR="00B83D03" w:rsidRDefault="00B83D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TEAM CONTRACT</w:t>
              </w:r>
            </w:p>
          </w:sdtContent>
        </w:sdt>
        <w:p w14:paraId="70991D8C" w14:textId="2700357A" w:rsidR="00B83D03" w:rsidRDefault="00164C0B">
          <w:pPr>
            <w:pStyle w:val="NoSpacing"/>
            <w:jc w:val="center"/>
            <w:rPr>
              <w:color w:val="4472C4" w:themeColor="accent1"/>
              <w:sz w:val="28"/>
              <w:szCs w:val="28"/>
            </w:rPr>
          </w:pPr>
          <w:r>
            <w:rPr>
              <w:noProof/>
              <w:color w:val="4472C4" w:themeColor="accent1"/>
            </w:rPr>
            <w:drawing>
              <wp:inline distT="0" distB="0" distL="0" distR="0" wp14:anchorId="4E105DFD" wp14:editId="64F2967D">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0F7766" w14:textId="6D2562FC" w:rsidR="00B83D03" w:rsidRDefault="00164C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490F5DC3" wp14:editId="4E534E8A">
                    <wp:simplePos x="0" y="0"/>
                    <wp:positionH relativeFrom="margin">
                      <wp:align>center</wp:align>
                    </wp:positionH>
                    <wp:positionV relativeFrom="paragraph">
                      <wp:posOffset>113665</wp:posOffset>
                    </wp:positionV>
                    <wp:extent cx="3208020" cy="1562100"/>
                    <wp:effectExtent l="0" t="0" r="11430" b="19050"/>
                    <wp:wrapSquare wrapText="bothSides"/>
                    <wp:docPr id="1" name="Text Box 1"/>
                    <wp:cNvGraphicFramePr/>
                    <a:graphic xmlns:a="http://schemas.openxmlformats.org/drawingml/2006/main">
                      <a:graphicData uri="http://schemas.microsoft.com/office/word/2010/wordprocessingShape">
                        <wps:wsp>
                          <wps:cNvSpPr txBox="1"/>
                          <wps:spPr>
                            <a:xfrm>
                              <a:off x="0" y="0"/>
                              <a:ext cx="3208020" cy="1562100"/>
                            </a:xfrm>
                            <a:prstGeom prst="rect">
                              <a:avLst/>
                            </a:prstGeom>
                            <a:solidFill>
                              <a:schemeClr val="lt1"/>
                            </a:solidFill>
                            <a:ln w="6350">
                              <a:solidFill>
                                <a:prstClr val="black"/>
                              </a:solidFill>
                            </a:ln>
                          </wps:spPr>
                          <wps:txbx>
                            <w:txbxContent>
                              <w:p w14:paraId="53E4E0C1" w14:textId="67D30F56" w:rsidR="00164C0B" w:rsidRPr="00164C0B" w:rsidRDefault="00164C0B" w:rsidP="00164C0B">
                                <w:pPr>
                                  <w:rPr>
                                    <w:rFonts w:ascii="Times New Roman" w:hAnsi="Times New Roman" w:cs="Times New Roman"/>
                                    <w:color w:val="2E3338"/>
                                    <w:sz w:val="24"/>
                                    <w:szCs w:val="24"/>
                                  </w:rPr>
                                </w:pPr>
                                <w:proofErr w:type="spellStart"/>
                                <w:r w:rsidRPr="00164C0B">
                                  <w:rPr>
                                    <w:rFonts w:ascii="Times New Roman" w:hAnsi="Times New Roman" w:cs="Times New Roman"/>
                                    <w:color w:val="2E3338"/>
                                    <w:sz w:val="24"/>
                                    <w:szCs w:val="24"/>
                                  </w:rPr>
                                  <w:t>Dilpesh</w:t>
                                </w:r>
                                <w:proofErr w:type="spellEnd"/>
                                <w:r w:rsidRPr="00164C0B">
                                  <w:rPr>
                                    <w:rFonts w:ascii="Times New Roman" w:hAnsi="Times New Roman" w:cs="Times New Roman"/>
                                    <w:color w:val="2E3338"/>
                                    <w:sz w:val="24"/>
                                    <w:szCs w:val="24"/>
                                  </w:rPr>
                                  <w:t xml:space="preserve"> shah: </w:t>
                                </w:r>
                                <w:hyperlink r:id="rId8" w:history="1">
                                  <w:r w:rsidRPr="00164C0B">
                                    <w:rPr>
                                      <w:rStyle w:val="Hyperlink"/>
                                      <w:rFonts w:ascii="Times New Roman" w:hAnsi="Times New Roman" w:cs="Times New Roman"/>
                                      <w:sz w:val="24"/>
                                      <w:szCs w:val="24"/>
                                    </w:rPr>
                                    <w:t>shahd2@myumanitoba.ca</w:t>
                                  </w:r>
                                </w:hyperlink>
                              </w:p>
                              <w:p w14:paraId="0E8F2E93" w14:textId="27FB4DDC"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 xml:space="preserve">Dylan </w:t>
                                </w:r>
                                <w:proofErr w:type="spellStart"/>
                                <w:r w:rsidRPr="00164C0B">
                                  <w:rPr>
                                    <w:rFonts w:ascii="Times New Roman" w:hAnsi="Times New Roman" w:cs="Times New Roman"/>
                                    <w:color w:val="2E3338"/>
                                    <w:sz w:val="24"/>
                                    <w:szCs w:val="24"/>
                                  </w:rPr>
                                  <w:t>Labiuk</w:t>
                                </w:r>
                                <w:proofErr w:type="spellEnd"/>
                                <w:r w:rsidRPr="00164C0B">
                                  <w:rPr>
                                    <w:rFonts w:ascii="Times New Roman" w:hAnsi="Times New Roman" w:cs="Times New Roman"/>
                                    <w:color w:val="2E3338"/>
                                    <w:sz w:val="24"/>
                                    <w:szCs w:val="24"/>
                                  </w:rPr>
                                  <w:t xml:space="preserve">: </w:t>
                                </w:r>
                                <w:hyperlink r:id="rId9" w:history="1">
                                  <w:r w:rsidRPr="00164C0B">
                                    <w:rPr>
                                      <w:rStyle w:val="Hyperlink"/>
                                      <w:rFonts w:ascii="Times New Roman" w:hAnsi="Times New Roman" w:cs="Times New Roman"/>
                                      <w:sz w:val="24"/>
                                      <w:szCs w:val="24"/>
                                    </w:rPr>
                                    <w:t>labiukd@myumanitoba.ca</w:t>
                                  </w:r>
                                </w:hyperlink>
                              </w:p>
                              <w:p w14:paraId="25FA6471" w14:textId="71CE7A21"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Emily MacDonald</w:t>
                                </w:r>
                                <w:r>
                                  <w:rPr>
                                    <w:rFonts w:ascii="Times New Roman" w:hAnsi="Times New Roman" w:cs="Times New Roman"/>
                                    <w:color w:val="2E3338"/>
                                    <w:sz w:val="24"/>
                                    <w:szCs w:val="24"/>
                                  </w:rPr>
                                  <w:t xml:space="preserve">: </w:t>
                                </w:r>
                                <w:hyperlink r:id="rId10" w:history="1">
                                  <w:r w:rsidRPr="00E66B55">
                                    <w:rPr>
                                      <w:rStyle w:val="Hyperlink"/>
                                      <w:rFonts w:ascii="Times New Roman" w:hAnsi="Times New Roman" w:cs="Times New Roman"/>
                                      <w:sz w:val="24"/>
                                      <w:szCs w:val="24"/>
                                    </w:rPr>
                                    <w:t>macdo113@myumanitoba.ca</w:t>
                                  </w:r>
                                </w:hyperlink>
                              </w:p>
                              <w:p w14:paraId="0FC97F3B" w14:textId="77777777" w:rsidR="00164C0B" w:rsidRDefault="00164C0B" w:rsidP="00164C0B">
                                <w:pPr>
                                  <w:pStyle w:val="messagelistitem-zz7v6g"/>
                                  <w:shd w:val="clear" w:color="auto" w:fill="FFFFFF"/>
                                  <w:spacing w:before="0" w:beforeAutospacing="0" w:after="0" w:afterAutospacing="0"/>
                                  <w:textAlignment w:val="baseline"/>
                                  <w:rPr>
                                    <w:color w:val="000000"/>
                                  </w:rPr>
                                </w:pPr>
                                <w:r w:rsidRPr="00164C0B">
                                  <w:rPr>
                                    <w:color w:val="000000"/>
                                  </w:rPr>
                                  <w:t>Braydon Schick</w:t>
                                </w:r>
                                <w:r>
                                  <w:rPr>
                                    <w:color w:val="000000"/>
                                  </w:rPr>
                                  <w:t xml:space="preserve">: </w:t>
                                </w:r>
                                <w:hyperlink r:id="rId11" w:history="1">
                                  <w:r w:rsidRPr="00E66B55">
                                    <w:rPr>
                                      <w:rStyle w:val="Hyperlink"/>
                                    </w:rPr>
                                    <w:t>schickb@myumanitoba.ca</w:t>
                                  </w:r>
                                </w:hyperlink>
                                <w:r>
                                  <w:rPr>
                                    <w:color w:val="000000"/>
                                  </w:rPr>
                                  <w:t xml:space="preserve">  </w:t>
                                </w:r>
                              </w:p>
                              <w:p w14:paraId="0D3D17E8" w14:textId="77777777" w:rsidR="00164C0B" w:rsidRDefault="00164C0B" w:rsidP="00164C0B">
                                <w:pPr>
                                  <w:pStyle w:val="messagelistitem-zz7v6g"/>
                                  <w:shd w:val="clear" w:color="auto" w:fill="FFFFFF"/>
                                  <w:spacing w:before="0" w:beforeAutospacing="0" w:after="0" w:afterAutospacing="0"/>
                                  <w:textAlignment w:val="baseline"/>
                                  <w:rPr>
                                    <w:color w:val="000000"/>
                                  </w:rPr>
                                </w:pPr>
                              </w:p>
                              <w:p w14:paraId="2E383656" w14:textId="4022AC69" w:rsidR="00164C0B" w:rsidRPr="00164C0B" w:rsidRDefault="00164C0B" w:rsidP="00164C0B">
                                <w:pPr>
                                  <w:pStyle w:val="messagelistitem-zz7v6g"/>
                                  <w:shd w:val="clear" w:color="auto" w:fill="FFFFFF"/>
                                  <w:spacing w:before="0" w:beforeAutospacing="0" w:after="0" w:afterAutospacing="0"/>
                                  <w:textAlignment w:val="baseline"/>
                                  <w:rPr>
                                    <w:color w:val="000000"/>
                                  </w:rPr>
                                </w:pPr>
                                <w:r w:rsidRPr="00164C0B">
                                  <w:t xml:space="preserve">Laren castelino </w:t>
                                </w:r>
                                <w:hyperlink r:id="rId12" w:history="1">
                                  <w:r w:rsidRPr="00164C0B">
                                    <w:rPr>
                                      <w:rStyle w:val="Hyperlink"/>
                                    </w:rPr>
                                    <w:t>castelil@myumanitoa.ca</w:t>
                                  </w:r>
                                </w:hyperlink>
                              </w:p>
                              <w:p w14:paraId="4D8CEE23" w14:textId="1B13710E" w:rsidR="00164C0B" w:rsidRPr="00164C0B" w:rsidRDefault="00164C0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F5DC3" id="_x0000_t202" coordsize="21600,21600" o:spt="202" path="m,l,21600r21600,l21600,xe">
                    <v:stroke joinstyle="miter"/>
                    <v:path gradientshapeok="t" o:connecttype="rect"/>
                  </v:shapetype>
                  <v:shape id="Text Box 1" o:spid="_x0000_s1026" type="#_x0000_t202" style="position:absolute;left:0;text-align:left;margin-left:0;margin-top:8.95pt;width:252.6pt;height:12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kpNwIAAH0EAAAOAAAAZHJzL2Uyb0RvYy54bWysVE1v2zAMvQ/YfxB0X2ynS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" fillcolor="white [3201]" strokeweight=".5pt">
                    <v:textbox>
                      <w:txbxContent>
                        <w:p w14:paraId="53E4E0C1" w14:textId="67D30F56"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Dilpesh shah</w:t>
                          </w:r>
                          <w:r w:rsidRPr="00164C0B">
                            <w:rPr>
                              <w:rFonts w:ascii="Times New Roman" w:hAnsi="Times New Roman" w:cs="Times New Roman"/>
                              <w:color w:val="2E3338"/>
                              <w:sz w:val="24"/>
                              <w:szCs w:val="24"/>
                            </w:rPr>
                            <w:t>:</w:t>
                          </w:r>
                          <w:r w:rsidRPr="00164C0B">
                            <w:rPr>
                              <w:rFonts w:ascii="Times New Roman" w:hAnsi="Times New Roman" w:cs="Times New Roman"/>
                              <w:color w:val="2E3338"/>
                              <w:sz w:val="24"/>
                              <w:szCs w:val="24"/>
                            </w:rPr>
                            <w:t xml:space="preserve"> </w:t>
                          </w:r>
                          <w:hyperlink r:id="rId13" w:history="1">
                            <w:r w:rsidRPr="00164C0B">
                              <w:rPr>
                                <w:rStyle w:val="Hyperlink"/>
                                <w:rFonts w:ascii="Times New Roman" w:hAnsi="Times New Roman" w:cs="Times New Roman"/>
                                <w:sz w:val="24"/>
                                <w:szCs w:val="24"/>
                              </w:rPr>
                              <w:t>shahd2@myumanitoba.ca</w:t>
                            </w:r>
                          </w:hyperlink>
                        </w:p>
                        <w:p w14:paraId="0E8F2E93" w14:textId="27FB4DDC"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Dylan Labiuk</w:t>
                          </w:r>
                          <w:r w:rsidRPr="00164C0B">
                            <w:rPr>
                              <w:rFonts w:ascii="Times New Roman" w:hAnsi="Times New Roman" w:cs="Times New Roman"/>
                              <w:color w:val="2E3338"/>
                              <w:sz w:val="24"/>
                              <w:szCs w:val="24"/>
                            </w:rPr>
                            <w:t>:</w:t>
                          </w:r>
                          <w:r w:rsidRPr="00164C0B">
                            <w:rPr>
                              <w:rFonts w:ascii="Times New Roman" w:hAnsi="Times New Roman" w:cs="Times New Roman"/>
                              <w:color w:val="2E3338"/>
                              <w:sz w:val="24"/>
                              <w:szCs w:val="24"/>
                            </w:rPr>
                            <w:t xml:space="preserve"> </w:t>
                          </w:r>
                          <w:hyperlink r:id="rId14" w:history="1">
                            <w:r w:rsidRPr="00164C0B">
                              <w:rPr>
                                <w:rStyle w:val="Hyperlink"/>
                                <w:rFonts w:ascii="Times New Roman" w:hAnsi="Times New Roman" w:cs="Times New Roman"/>
                                <w:sz w:val="24"/>
                                <w:szCs w:val="24"/>
                              </w:rPr>
                              <w:t>labiukd@myumanitoba.ca</w:t>
                            </w:r>
                          </w:hyperlink>
                        </w:p>
                        <w:p w14:paraId="25FA6471" w14:textId="71CE7A21" w:rsidR="00164C0B" w:rsidRPr="00164C0B" w:rsidRDefault="00164C0B" w:rsidP="00164C0B">
                          <w:pPr>
                            <w:rPr>
                              <w:rFonts w:ascii="Times New Roman" w:hAnsi="Times New Roman" w:cs="Times New Roman"/>
                              <w:color w:val="2E3338"/>
                              <w:sz w:val="24"/>
                              <w:szCs w:val="24"/>
                            </w:rPr>
                          </w:pPr>
                          <w:r w:rsidRPr="00164C0B">
                            <w:rPr>
                              <w:rFonts w:ascii="Times New Roman" w:hAnsi="Times New Roman" w:cs="Times New Roman"/>
                              <w:color w:val="2E3338"/>
                              <w:sz w:val="24"/>
                              <w:szCs w:val="24"/>
                            </w:rPr>
                            <w:t>Emily MacDonald</w:t>
                          </w:r>
                          <w:r>
                            <w:rPr>
                              <w:rFonts w:ascii="Times New Roman" w:hAnsi="Times New Roman" w:cs="Times New Roman"/>
                              <w:color w:val="2E3338"/>
                              <w:sz w:val="24"/>
                              <w:szCs w:val="24"/>
                            </w:rPr>
                            <w:t xml:space="preserve">: </w:t>
                          </w:r>
                          <w:hyperlink r:id="rId15" w:history="1">
                            <w:r w:rsidRPr="00E66B55">
                              <w:rPr>
                                <w:rStyle w:val="Hyperlink"/>
                                <w:rFonts w:ascii="Times New Roman" w:hAnsi="Times New Roman" w:cs="Times New Roman"/>
                                <w:sz w:val="24"/>
                                <w:szCs w:val="24"/>
                              </w:rPr>
                              <w:t>macdo113@myumanitoba.ca</w:t>
                            </w:r>
                          </w:hyperlink>
                        </w:p>
                        <w:p w14:paraId="0FC97F3B" w14:textId="77777777" w:rsidR="00164C0B" w:rsidRDefault="00164C0B" w:rsidP="00164C0B">
                          <w:pPr>
                            <w:pStyle w:val="messagelistitem-zz7v6g"/>
                            <w:shd w:val="clear" w:color="auto" w:fill="FFFFFF"/>
                            <w:spacing w:before="0" w:beforeAutospacing="0" w:after="0" w:afterAutospacing="0"/>
                            <w:textAlignment w:val="baseline"/>
                            <w:rPr>
                              <w:color w:val="000000"/>
                            </w:rPr>
                          </w:pPr>
                          <w:r w:rsidRPr="00164C0B">
                            <w:rPr>
                              <w:color w:val="000000"/>
                            </w:rPr>
                            <w:t>Braydon Schick</w:t>
                          </w:r>
                          <w:r>
                            <w:rPr>
                              <w:color w:val="000000"/>
                            </w:rPr>
                            <w:t xml:space="preserve">: </w:t>
                          </w:r>
                          <w:hyperlink r:id="rId16" w:history="1">
                            <w:r w:rsidRPr="00E66B55">
                              <w:rPr>
                                <w:rStyle w:val="Hyperlink"/>
                              </w:rPr>
                              <w:t>schickb@myumanitoba.ca</w:t>
                            </w:r>
                          </w:hyperlink>
                          <w:r>
                            <w:rPr>
                              <w:color w:val="000000"/>
                            </w:rPr>
                            <w:t xml:space="preserve">  </w:t>
                          </w:r>
                        </w:p>
                        <w:p w14:paraId="0D3D17E8" w14:textId="77777777" w:rsidR="00164C0B" w:rsidRDefault="00164C0B" w:rsidP="00164C0B">
                          <w:pPr>
                            <w:pStyle w:val="messagelistitem-zz7v6g"/>
                            <w:shd w:val="clear" w:color="auto" w:fill="FFFFFF"/>
                            <w:spacing w:before="0" w:beforeAutospacing="0" w:after="0" w:afterAutospacing="0"/>
                            <w:textAlignment w:val="baseline"/>
                            <w:rPr>
                              <w:color w:val="000000"/>
                            </w:rPr>
                          </w:pPr>
                        </w:p>
                        <w:p w14:paraId="2E383656" w14:textId="4022AC69" w:rsidR="00164C0B" w:rsidRPr="00164C0B" w:rsidRDefault="00164C0B" w:rsidP="00164C0B">
                          <w:pPr>
                            <w:pStyle w:val="messagelistitem-zz7v6g"/>
                            <w:shd w:val="clear" w:color="auto" w:fill="FFFFFF"/>
                            <w:spacing w:before="0" w:beforeAutospacing="0" w:after="0" w:afterAutospacing="0"/>
                            <w:textAlignment w:val="baseline"/>
                            <w:rPr>
                              <w:color w:val="000000"/>
                            </w:rPr>
                          </w:pPr>
                          <w:r w:rsidRPr="00164C0B">
                            <w:t xml:space="preserve">Laren castelino </w:t>
                          </w:r>
                          <w:hyperlink r:id="rId17" w:history="1">
                            <w:r w:rsidRPr="00164C0B">
                              <w:rPr>
                                <w:rStyle w:val="Hyperlink"/>
                              </w:rPr>
                              <w:t>castelil@myumanitoa.ca</w:t>
                            </w:r>
                          </w:hyperlink>
                        </w:p>
                        <w:p w14:paraId="4D8CEE23" w14:textId="1B13710E" w:rsidR="00164C0B" w:rsidRPr="00164C0B" w:rsidRDefault="00164C0B">
                          <w:pPr>
                            <w:rPr>
                              <w:rFonts w:ascii="Times New Roman" w:hAnsi="Times New Roman" w:cs="Times New Roman"/>
                              <w:sz w:val="24"/>
                              <w:szCs w:val="24"/>
                            </w:rPr>
                          </w:pPr>
                        </w:p>
                      </w:txbxContent>
                    </v:textbox>
                    <w10:wrap type="square" anchorx="margin"/>
                  </v:shape>
                </w:pict>
              </mc:Fallback>
            </mc:AlternateContent>
          </w:r>
        </w:p>
        <w:p w14:paraId="77C1F0CB" w14:textId="32E0979E" w:rsidR="00B83D03" w:rsidRDefault="00164C0B">
          <w:pPr>
            <w:rPr>
              <w:rFonts w:ascii="Calibri" w:eastAsia="Times New Roman" w:hAnsi="Calibri" w:cs="Calibri"/>
              <w:color w:val="333333"/>
              <w:sz w:val="27"/>
              <w:szCs w:val="27"/>
              <w:lang w:eastAsia="en-CA"/>
            </w:rPr>
          </w:pPr>
          <w:r>
            <w:rPr>
              <w:noProof/>
              <w:color w:val="4472C4" w:themeColor="accent1"/>
            </w:rPr>
            <mc:AlternateContent>
              <mc:Choice Requires="wps">
                <w:drawing>
                  <wp:anchor distT="0" distB="0" distL="114300" distR="114300" simplePos="0" relativeHeight="251659264" behindDoc="0" locked="0" layoutInCell="1" allowOverlap="1" wp14:anchorId="6F03316D" wp14:editId="27DCA344">
                    <wp:simplePos x="0" y="0"/>
                    <wp:positionH relativeFrom="margin">
                      <wp:align>right</wp:align>
                    </wp:positionH>
                    <wp:positionV relativeFrom="page">
                      <wp:posOffset>6941820</wp:posOffset>
                    </wp:positionV>
                    <wp:extent cx="6073140" cy="1074420"/>
                    <wp:effectExtent l="0" t="0" r="3810" b="11430"/>
                    <wp:wrapNone/>
                    <wp:docPr id="142" name="Text Box 142"/>
                    <wp:cNvGraphicFramePr/>
                    <a:graphic xmlns:a="http://schemas.openxmlformats.org/drawingml/2006/main">
                      <a:graphicData uri="http://schemas.microsoft.com/office/word/2010/wordprocessingShape">
                        <wps:wsp>
                          <wps:cNvSpPr txBox="1"/>
                          <wps:spPr>
                            <a:xfrm>
                              <a:off x="0" y="0"/>
                              <a:ext cx="6073140" cy="1074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21T00:00:00Z">
                                    <w:dateFormat w:val="MMMM d, yyyy"/>
                                    <w:lid w:val="en-US"/>
                                    <w:storeMappedDataAs w:val="dateTime"/>
                                    <w:calendar w:val="gregorian"/>
                                  </w:date>
                                </w:sdtPr>
                                <w:sdtContent>
                                  <w:p w14:paraId="663F9B46" w14:textId="00AAC7D0" w:rsidR="00B83D03" w:rsidRDefault="00164C0B">
                                    <w:pPr>
                                      <w:pStyle w:val="NoSpacing"/>
                                      <w:spacing w:after="40"/>
                                      <w:jc w:val="center"/>
                                      <w:rPr>
                                        <w:caps/>
                                        <w:color w:val="4472C4" w:themeColor="accent1"/>
                                        <w:sz w:val="28"/>
                                        <w:szCs w:val="28"/>
                                      </w:rPr>
                                    </w:pPr>
                                    <w:r>
                                      <w:rPr>
                                        <w:caps/>
                                        <w:color w:val="4472C4" w:themeColor="accent1"/>
                                        <w:sz w:val="28"/>
                                        <w:szCs w:val="28"/>
                                      </w:rPr>
                                      <w:t>September 21, 2022</w:t>
                                    </w:r>
                                  </w:p>
                                </w:sdtContent>
                              </w:sdt>
                              <w:p w14:paraId="3134AC44" w14:textId="1CFFE808" w:rsidR="00B83D0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64C0B">
                                      <w:rPr>
                                        <w:caps/>
                                        <w:color w:val="4472C4" w:themeColor="accent1"/>
                                      </w:rPr>
                                      <w:t>Team 9</w:t>
                                    </w:r>
                                  </w:sdtContent>
                                </w:sdt>
                              </w:p>
                              <w:p w14:paraId="4CC16C64" w14:textId="57A521CF" w:rsidR="00B83D03" w:rsidRDefault="00000000" w:rsidP="00164C0B">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64C0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316D" id="Text Box 142" o:spid="_x0000_s1027" type="#_x0000_t202" style="position:absolute;margin-left:427pt;margin-top:546.6pt;width:478.2pt;height:8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21T00:00:00Z">
                              <w:dateFormat w:val="MMMM d, yyyy"/>
                              <w:lid w:val="en-US"/>
                              <w:storeMappedDataAs w:val="dateTime"/>
                              <w:calendar w:val="gregorian"/>
                            </w:date>
                          </w:sdtPr>
                          <w:sdtContent>
                            <w:p w14:paraId="663F9B46" w14:textId="00AAC7D0" w:rsidR="00B83D03" w:rsidRDefault="00164C0B">
                              <w:pPr>
                                <w:pStyle w:val="NoSpacing"/>
                                <w:spacing w:after="40"/>
                                <w:jc w:val="center"/>
                                <w:rPr>
                                  <w:caps/>
                                  <w:color w:val="4472C4" w:themeColor="accent1"/>
                                  <w:sz w:val="28"/>
                                  <w:szCs w:val="28"/>
                                </w:rPr>
                              </w:pPr>
                              <w:r>
                                <w:rPr>
                                  <w:caps/>
                                  <w:color w:val="4472C4" w:themeColor="accent1"/>
                                  <w:sz w:val="28"/>
                                  <w:szCs w:val="28"/>
                                </w:rPr>
                                <w:t>September 21, 2022</w:t>
                              </w:r>
                            </w:p>
                          </w:sdtContent>
                        </w:sdt>
                        <w:p w14:paraId="3134AC44" w14:textId="1CFFE808" w:rsidR="00B83D03" w:rsidRDefault="00B83D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64C0B">
                                <w:rPr>
                                  <w:caps/>
                                  <w:color w:val="4472C4" w:themeColor="accent1"/>
                                </w:rPr>
                                <w:t>Team 9</w:t>
                              </w:r>
                            </w:sdtContent>
                          </w:sdt>
                        </w:p>
                        <w:p w14:paraId="4CC16C64" w14:textId="57A521CF" w:rsidR="00B83D03" w:rsidRDefault="00B83D03" w:rsidP="00164C0B">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64C0B">
                                <w:rPr>
                                  <w:color w:val="4472C4" w:themeColor="accent1"/>
                                </w:rPr>
                                <w:t xml:space="preserve">     </w:t>
                              </w:r>
                            </w:sdtContent>
                          </w:sdt>
                        </w:p>
                      </w:txbxContent>
                    </v:textbox>
                    <w10:wrap anchorx="margin" anchory="page"/>
                  </v:shape>
                </w:pict>
              </mc:Fallback>
            </mc:AlternateContent>
          </w:r>
          <w:r w:rsidR="00B83D03">
            <w:rPr>
              <w:rFonts w:ascii="Calibri" w:eastAsia="Times New Roman" w:hAnsi="Calibri" w:cs="Calibri"/>
              <w:color w:val="333333"/>
              <w:sz w:val="27"/>
              <w:szCs w:val="27"/>
              <w:lang w:eastAsia="en-CA"/>
            </w:rPr>
            <w:br w:type="page"/>
          </w:r>
        </w:p>
      </w:sdtContent>
    </w:sdt>
    <w:p w14:paraId="7AD844CB" w14:textId="66D796D2" w:rsidR="00B83D03" w:rsidRPr="00595B4D" w:rsidRDefault="00B83D03" w:rsidP="00B83D03">
      <w:pPr>
        <w:spacing w:before="100" w:beforeAutospacing="1" w:after="0" w:line="240" w:lineRule="atLeast"/>
        <w:jc w:val="both"/>
        <w:rPr>
          <w:rFonts w:ascii="Times New Roman" w:eastAsia="Times New Roman" w:hAnsi="Times New Roman" w:cs="Times New Roman"/>
          <w:color w:val="000000"/>
          <w:sz w:val="24"/>
          <w:szCs w:val="24"/>
          <w:lang w:eastAsia="en-CA"/>
        </w:rPr>
      </w:pPr>
      <w:r w:rsidRPr="00595B4D">
        <w:rPr>
          <w:rFonts w:ascii="Times New Roman" w:eastAsia="Times New Roman" w:hAnsi="Times New Roman" w:cs="Times New Roman"/>
          <w:color w:val="333333"/>
          <w:sz w:val="24"/>
          <w:szCs w:val="24"/>
          <w:lang w:eastAsia="en-CA"/>
        </w:rPr>
        <w:lastRenderedPageBreak/>
        <w:t>1.What does each member of the team want to get out of working on this project? Is everyone here to accomplish the same thing? What are your goals as a team collectively?</w:t>
      </w:r>
    </w:p>
    <w:p w14:paraId="55D40F17" w14:textId="77777777" w:rsidR="00B83D03" w:rsidRPr="00595B4D" w:rsidRDefault="00B83D03" w:rsidP="00B83D03">
      <w:pPr>
        <w:pStyle w:val="messagelistitem-zz7v6g"/>
        <w:shd w:val="clear" w:color="auto" w:fill="FFFFFF"/>
        <w:spacing w:before="0" w:beforeAutospacing="0" w:after="0" w:afterAutospacing="0"/>
        <w:textAlignment w:val="baseline"/>
        <w:rPr>
          <w:color w:val="000000"/>
        </w:rPr>
      </w:pPr>
    </w:p>
    <w:p w14:paraId="4353BC33" w14:textId="77777777" w:rsidR="00B83D03" w:rsidRPr="00595B4D" w:rsidRDefault="00B83D03" w:rsidP="00221622">
      <w:pPr>
        <w:pStyle w:val="messagelistitem-zz7v6g"/>
        <w:shd w:val="clear" w:color="auto" w:fill="FFFFFF"/>
        <w:spacing w:before="0" w:beforeAutospacing="0" w:after="0" w:afterAutospacing="0"/>
        <w:ind w:firstLine="720"/>
        <w:textAlignment w:val="baseline"/>
        <w:rPr>
          <w:color w:val="000000"/>
        </w:rPr>
      </w:pPr>
      <w:r w:rsidRPr="00595B4D">
        <w:rPr>
          <w:color w:val="000000"/>
        </w:rPr>
        <w:t>Each team members goals as:</w:t>
      </w:r>
    </w:p>
    <w:p w14:paraId="7E67B801" w14:textId="2A30A641" w:rsidR="00B83D03" w:rsidRPr="00595B4D" w:rsidRDefault="00B83D03" w:rsidP="00221622">
      <w:pPr>
        <w:pStyle w:val="messagelistitem-zz7v6g"/>
        <w:shd w:val="clear" w:color="auto" w:fill="FFFFFF"/>
        <w:spacing w:before="0" w:beforeAutospacing="0" w:after="0" w:afterAutospacing="0"/>
        <w:ind w:left="1440"/>
        <w:textAlignment w:val="baseline"/>
        <w:rPr>
          <w:color w:val="000000"/>
        </w:rPr>
      </w:pPr>
      <w:r w:rsidRPr="00595B4D">
        <w:rPr>
          <w:color w:val="000000"/>
        </w:rPr>
        <w:t xml:space="preserve">Dylan: I'd like to get a better idea of what goes into creating a quality UI and UX. Also a passing grade so I can graduate in </w:t>
      </w:r>
      <w:proofErr w:type="spellStart"/>
      <w:r w:rsidRPr="00595B4D">
        <w:rPr>
          <w:color w:val="000000"/>
        </w:rPr>
        <w:t>April</w:t>
      </w:r>
      <w:r w:rsidR="004B4FB6">
        <w:rPr>
          <w:color w:val="000000"/>
        </w:rPr>
        <w:t>.</w:t>
      </w:r>
      <w:r w:rsidR="00221622">
        <w:rPr>
          <w:color w:val="000000"/>
        </w:rPr>
        <w:t>:p</w:t>
      </w:r>
      <w:proofErr w:type="spellEnd"/>
    </w:p>
    <w:p w14:paraId="6C0B0981"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7E787F8A" w14:textId="77777777" w:rsidR="00B83D03" w:rsidRPr="00595B4D" w:rsidRDefault="00B83D03" w:rsidP="00221622">
      <w:pPr>
        <w:pStyle w:val="messagelistitem-zz7v6g"/>
        <w:shd w:val="clear" w:color="auto" w:fill="FFFFFF"/>
        <w:spacing w:before="0" w:beforeAutospacing="0" w:after="0" w:afterAutospacing="0"/>
        <w:ind w:left="1440"/>
        <w:textAlignment w:val="baseline"/>
        <w:rPr>
          <w:color w:val="000000"/>
        </w:rPr>
      </w:pPr>
      <w:r w:rsidRPr="00595B4D">
        <w:rPr>
          <w:color w:val="000000"/>
        </w:rPr>
        <w:t>Dipesh:</w:t>
      </w:r>
      <w:r w:rsidRPr="00595B4D">
        <w:t xml:space="preserve"> </w:t>
      </w:r>
      <w:r w:rsidRPr="00595B4D">
        <w:rPr>
          <w:color w:val="000000"/>
        </w:rPr>
        <w:t>I’d like to get a hands-on approach on understanding the user requirement and designing the system with the user in mind.</w:t>
      </w:r>
    </w:p>
    <w:p w14:paraId="6FC1BDB4"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769783DF" w14:textId="77777777" w:rsidR="00B83D03" w:rsidRPr="00595B4D" w:rsidRDefault="00B83D03" w:rsidP="00221622">
      <w:pPr>
        <w:pStyle w:val="messagelistitem-zz7v6g"/>
        <w:shd w:val="clear" w:color="auto" w:fill="FFFFFF"/>
        <w:spacing w:before="0" w:beforeAutospacing="0" w:after="0" w:afterAutospacing="0"/>
        <w:ind w:left="1440"/>
        <w:textAlignment w:val="baseline"/>
        <w:rPr>
          <w:color w:val="000000"/>
        </w:rPr>
      </w:pPr>
      <w:r w:rsidRPr="00595B4D">
        <w:rPr>
          <w:color w:val="000000"/>
        </w:rPr>
        <w:t>Emily:</w:t>
      </w:r>
      <w:r w:rsidRPr="00595B4D">
        <w:t xml:space="preserve"> </w:t>
      </w:r>
      <w:r w:rsidRPr="00595B4D">
        <w:rPr>
          <w:color w:val="000000"/>
        </w:rPr>
        <w:t>I want to gain experience in designing a user interface that is both functional and easy to use for the user.</w:t>
      </w:r>
    </w:p>
    <w:p w14:paraId="2DAAE7FE"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1092B6FF" w14:textId="0BF8D4BC" w:rsidR="00B83D03" w:rsidRPr="00595B4D" w:rsidRDefault="00B83D03" w:rsidP="00221622">
      <w:pPr>
        <w:pStyle w:val="messagelistitem-zz7v6g"/>
        <w:shd w:val="clear" w:color="auto" w:fill="FFFFFF"/>
        <w:spacing w:before="0" w:beforeAutospacing="0" w:after="0" w:afterAutospacing="0"/>
        <w:ind w:left="1440"/>
        <w:textAlignment w:val="baseline"/>
        <w:rPr>
          <w:color w:val="000000"/>
        </w:rPr>
      </w:pPr>
      <w:r w:rsidRPr="00595B4D">
        <w:rPr>
          <w:color w:val="000000"/>
        </w:rPr>
        <w:t>Brady:</w:t>
      </w:r>
      <w:r w:rsidRPr="00595B4D">
        <w:t xml:space="preserve"> </w:t>
      </w:r>
      <w:r w:rsidRPr="00595B4D">
        <w:rPr>
          <w:color w:val="000000"/>
        </w:rPr>
        <w:t>I want to learn how to design and code with a group, I’ve only done solo projects</w:t>
      </w:r>
      <w:r w:rsidR="004B4FB6">
        <w:rPr>
          <w:color w:val="000000"/>
        </w:rPr>
        <w:t>.</w:t>
      </w:r>
    </w:p>
    <w:p w14:paraId="6782FF32"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27850199" w14:textId="3E8B8129" w:rsidR="00B83D03" w:rsidRPr="00595B4D" w:rsidRDefault="00B83D03" w:rsidP="00221622">
      <w:pPr>
        <w:pStyle w:val="messagelistitem-zz7v6g"/>
        <w:shd w:val="clear" w:color="auto" w:fill="FFFFFF"/>
        <w:spacing w:before="0" w:beforeAutospacing="0" w:after="0" w:afterAutospacing="0"/>
        <w:ind w:left="720" w:firstLine="720"/>
        <w:textAlignment w:val="baseline"/>
        <w:rPr>
          <w:color w:val="000000"/>
        </w:rPr>
      </w:pPr>
      <w:r w:rsidRPr="00595B4D">
        <w:rPr>
          <w:color w:val="000000"/>
        </w:rPr>
        <w:t>Laren: I want exposure to HTML, JS,</w:t>
      </w:r>
      <w:r w:rsidR="004B4FB6">
        <w:rPr>
          <w:color w:val="000000"/>
        </w:rPr>
        <w:t xml:space="preserve"> </w:t>
      </w:r>
      <w:r w:rsidRPr="00595B4D">
        <w:rPr>
          <w:color w:val="000000"/>
        </w:rPr>
        <w:t>and CSS through a group project.</w:t>
      </w:r>
    </w:p>
    <w:p w14:paraId="349B1BA8"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3D80C40A" w14:textId="77777777" w:rsidR="00B83D03" w:rsidRPr="00595B4D" w:rsidRDefault="00B83D03" w:rsidP="00B83D03">
      <w:pPr>
        <w:pStyle w:val="messagelistitem-zz7v6g"/>
        <w:shd w:val="clear" w:color="auto" w:fill="FFFFFF"/>
        <w:spacing w:before="0" w:beforeAutospacing="0" w:after="0" w:afterAutospacing="0"/>
        <w:ind w:left="720"/>
        <w:textAlignment w:val="baseline"/>
        <w:rPr>
          <w:color w:val="000000"/>
        </w:rPr>
      </w:pPr>
    </w:p>
    <w:p w14:paraId="0FED7C77" w14:textId="52E74BB7" w:rsidR="00B83D03" w:rsidRPr="00595B4D" w:rsidRDefault="00B83D03" w:rsidP="00221622">
      <w:pPr>
        <w:ind w:left="720"/>
        <w:rPr>
          <w:rFonts w:ascii="Times New Roman" w:hAnsi="Times New Roman" w:cs="Times New Roman"/>
          <w:color w:val="333333"/>
          <w:sz w:val="24"/>
          <w:szCs w:val="24"/>
        </w:rPr>
      </w:pPr>
      <w:r w:rsidRPr="00595B4D">
        <w:rPr>
          <w:rFonts w:ascii="Times New Roman" w:hAnsi="Times New Roman" w:cs="Times New Roman"/>
          <w:color w:val="333333"/>
          <w:sz w:val="24"/>
          <w:szCs w:val="24"/>
        </w:rPr>
        <w:t>We</w:t>
      </w:r>
      <w:r w:rsidR="004B4FB6">
        <w:rPr>
          <w:rFonts w:ascii="Times New Roman" w:hAnsi="Times New Roman" w:cs="Times New Roman"/>
          <w:color w:val="333333"/>
          <w:sz w:val="24"/>
          <w:szCs w:val="24"/>
        </w:rPr>
        <w:t xml:space="preserve"> all</w:t>
      </w:r>
      <w:r w:rsidRPr="00595B4D">
        <w:rPr>
          <w:rFonts w:ascii="Times New Roman" w:hAnsi="Times New Roman" w:cs="Times New Roman"/>
          <w:color w:val="333333"/>
          <w:sz w:val="24"/>
          <w:szCs w:val="24"/>
        </w:rPr>
        <w:t xml:space="preserve"> have different personals goals but, we want to be successful in this class. We also collectively want to learn good design, prototyping, create user friendly UI </w:t>
      </w:r>
      <w:r w:rsidR="004B4FB6">
        <w:rPr>
          <w:rFonts w:ascii="Times New Roman" w:hAnsi="Times New Roman" w:cs="Times New Roman"/>
          <w:color w:val="333333"/>
          <w:sz w:val="24"/>
          <w:szCs w:val="24"/>
        </w:rPr>
        <w:t xml:space="preserve">as well as </w:t>
      </w:r>
      <w:r w:rsidRPr="00595B4D">
        <w:rPr>
          <w:rFonts w:ascii="Times New Roman" w:hAnsi="Times New Roman" w:cs="Times New Roman"/>
          <w:color w:val="333333"/>
          <w:sz w:val="24"/>
          <w:szCs w:val="24"/>
        </w:rPr>
        <w:t>learn HTML</w:t>
      </w:r>
      <w:r w:rsidR="004B4FB6">
        <w:rPr>
          <w:rFonts w:ascii="Times New Roman" w:hAnsi="Times New Roman" w:cs="Times New Roman"/>
          <w:color w:val="333333"/>
          <w:sz w:val="24"/>
          <w:szCs w:val="24"/>
        </w:rPr>
        <w:t>,</w:t>
      </w:r>
      <w:r w:rsidRPr="00595B4D">
        <w:rPr>
          <w:rFonts w:ascii="Times New Roman" w:hAnsi="Times New Roman" w:cs="Times New Roman"/>
          <w:color w:val="333333"/>
          <w:sz w:val="24"/>
          <w:szCs w:val="24"/>
        </w:rPr>
        <w:t xml:space="preserve"> CSS</w:t>
      </w:r>
      <w:r w:rsidR="004B4FB6">
        <w:rPr>
          <w:rFonts w:ascii="Times New Roman" w:hAnsi="Times New Roman" w:cs="Times New Roman"/>
          <w:color w:val="333333"/>
          <w:sz w:val="24"/>
          <w:szCs w:val="24"/>
        </w:rPr>
        <w:t>,</w:t>
      </w:r>
      <w:r w:rsidRPr="00595B4D">
        <w:rPr>
          <w:rFonts w:ascii="Times New Roman" w:hAnsi="Times New Roman" w:cs="Times New Roman"/>
          <w:color w:val="333333"/>
          <w:sz w:val="24"/>
          <w:szCs w:val="24"/>
        </w:rPr>
        <w:t xml:space="preserve"> and JavaScript</w:t>
      </w:r>
      <w:r w:rsidR="004B4FB6">
        <w:rPr>
          <w:rFonts w:ascii="Times New Roman" w:hAnsi="Times New Roman" w:cs="Times New Roman"/>
          <w:color w:val="333333"/>
          <w:sz w:val="24"/>
          <w:szCs w:val="24"/>
        </w:rPr>
        <w:t>.</w:t>
      </w:r>
    </w:p>
    <w:p w14:paraId="24CCA9FD" w14:textId="09FEC82A" w:rsidR="00B83D03" w:rsidRPr="00595B4D" w:rsidRDefault="00B83D03" w:rsidP="00B83D03">
      <w:pPr>
        <w:rPr>
          <w:rFonts w:ascii="Times New Roman" w:hAnsi="Times New Roman" w:cs="Times New Roman"/>
          <w:color w:val="333333"/>
          <w:sz w:val="24"/>
          <w:szCs w:val="24"/>
        </w:rPr>
      </w:pPr>
      <w:r w:rsidRPr="00595B4D">
        <w:rPr>
          <w:rFonts w:ascii="Times New Roman" w:hAnsi="Times New Roman" w:cs="Times New Roman"/>
          <w:color w:val="333333"/>
          <w:sz w:val="24"/>
          <w:szCs w:val="24"/>
        </w:rPr>
        <w:t>2</w:t>
      </w:r>
      <w:r w:rsidR="004B4FB6">
        <w:rPr>
          <w:rFonts w:ascii="Times New Roman" w:hAnsi="Times New Roman" w:cs="Times New Roman"/>
          <w:color w:val="333333"/>
          <w:sz w:val="24"/>
          <w:szCs w:val="24"/>
        </w:rPr>
        <w:t>.</w:t>
      </w:r>
      <w:r w:rsidRPr="00595B4D">
        <w:rPr>
          <w:rFonts w:ascii="Times New Roman" w:hAnsi="Times New Roman" w:cs="Times New Roman"/>
          <w:color w:val="333333"/>
          <w:sz w:val="24"/>
          <w:szCs w:val="24"/>
        </w:rPr>
        <w:t xml:space="preserve"> How will you communicate? What are your expectations regarding the timeliness of responses to emails / forum messages? </w:t>
      </w:r>
    </w:p>
    <w:p w14:paraId="166768F0" w14:textId="42E66326" w:rsidR="00B83D03" w:rsidRPr="00595B4D" w:rsidRDefault="00B83D03" w:rsidP="00B83D03">
      <w:pPr>
        <w:ind w:left="720"/>
        <w:rPr>
          <w:rFonts w:ascii="Times New Roman" w:hAnsi="Times New Roman" w:cs="Times New Roman"/>
          <w:color w:val="333333"/>
          <w:sz w:val="24"/>
          <w:szCs w:val="24"/>
        </w:rPr>
      </w:pPr>
      <w:r w:rsidRPr="00595B4D">
        <w:rPr>
          <w:rFonts w:ascii="Times New Roman" w:hAnsi="Times New Roman" w:cs="Times New Roman"/>
          <w:color w:val="333333"/>
          <w:sz w:val="24"/>
          <w:szCs w:val="24"/>
        </w:rPr>
        <w:t>We will be using discord to</w:t>
      </w:r>
      <w:r w:rsidR="009E60E9">
        <w:rPr>
          <w:rFonts w:ascii="Times New Roman" w:hAnsi="Times New Roman" w:cs="Times New Roman"/>
          <w:color w:val="333333"/>
          <w:sz w:val="24"/>
          <w:szCs w:val="24"/>
        </w:rPr>
        <w:t xml:space="preserve"> as our main source of communication</w:t>
      </w:r>
      <w:r w:rsidRPr="00595B4D">
        <w:rPr>
          <w:rFonts w:ascii="Times New Roman" w:hAnsi="Times New Roman" w:cs="Times New Roman"/>
          <w:color w:val="333333"/>
          <w:sz w:val="24"/>
          <w:szCs w:val="24"/>
        </w:rPr>
        <w:t xml:space="preserve">. </w:t>
      </w:r>
      <w:r w:rsidR="009E60E9">
        <w:rPr>
          <w:rFonts w:ascii="Times New Roman" w:hAnsi="Times New Roman" w:cs="Times New Roman"/>
          <w:color w:val="333333"/>
          <w:sz w:val="24"/>
          <w:szCs w:val="24"/>
        </w:rPr>
        <w:t xml:space="preserve">We will also be using </w:t>
      </w:r>
      <w:r w:rsidRPr="00595B4D">
        <w:rPr>
          <w:rFonts w:ascii="Times New Roman" w:hAnsi="Times New Roman" w:cs="Times New Roman"/>
          <w:color w:val="333333"/>
          <w:sz w:val="24"/>
          <w:szCs w:val="24"/>
        </w:rPr>
        <w:t>GitHub to collaborate coding.</w:t>
      </w:r>
    </w:p>
    <w:p w14:paraId="183184B9" w14:textId="77777777" w:rsidR="00B83D03" w:rsidRPr="00595B4D" w:rsidRDefault="00B83D03" w:rsidP="00B83D03">
      <w:pPr>
        <w:ind w:left="720"/>
        <w:rPr>
          <w:rFonts w:ascii="Times New Roman" w:hAnsi="Times New Roman" w:cs="Times New Roman"/>
          <w:color w:val="333333"/>
          <w:sz w:val="24"/>
          <w:szCs w:val="24"/>
        </w:rPr>
      </w:pPr>
      <w:r w:rsidRPr="00595B4D">
        <w:rPr>
          <w:rFonts w:ascii="Times New Roman" w:hAnsi="Times New Roman" w:cs="Times New Roman"/>
          <w:color w:val="333333"/>
          <w:sz w:val="24"/>
          <w:szCs w:val="24"/>
        </w:rPr>
        <w:t xml:space="preserve">Each member is expected to respond within 24 hrs and is responsible for providing a 24hrs notice prior to any absences. </w:t>
      </w:r>
    </w:p>
    <w:p w14:paraId="0250469E" w14:textId="77777777" w:rsidR="00A10EBF" w:rsidRPr="00595B4D" w:rsidRDefault="00560A7A" w:rsidP="00A10EBF">
      <w:pPr>
        <w:pStyle w:val="NormalWeb"/>
        <w:spacing w:after="0" w:afterAutospacing="0" w:line="240" w:lineRule="atLeast"/>
        <w:jc w:val="both"/>
        <w:rPr>
          <w:color w:val="333333"/>
        </w:rPr>
      </w:pPr>
      <w:r w:rsidRPr="00595B4D">
        <w:rPr>
          <w:color w:val="333333"/>
        </w:rPr>
        <w:t>3. What do you expect team members to do prior to each meeting?</w:t>
      </w:r>
    </w:p>
    <w:p w14:paraId="3387C4BC" w14:textId="1B768C63" w:rsidR="006D4F28" w:rsidRPr="00595B4D" w:rsidRDefault="00720D91" w:rsidP="00E36A8F">
      <w:pPr>
        <w:pStyle w:val="NormalWeb"/>
        <w:spacing w:after="0" w:afterAutospacing="0" w:line="240" w:lineRule="atLeast"/>
        <w:ind w:left="720"/>
        <w:jc w:val="both"/>
        <w:rPr>
          <w:color w:val="000000"/>
        </w:rPr>
      </w:pPr>
      <w:r w:rsidRPr="00595B4D">
        <w:rPr>
          <w:color w:val="333333"/>
        </w:rPr>
        <w:t>Each team member is expected to come</w:t>
      </w:r>
      <w:r w:rsidR="006D4F28" w:rsidRPr="00595B4D">
        <w:rPr>
          <w:color w:val="333333"/>
        </w:rPr>
        <w:t xml:space="preserve"> prepared </w:t>
      </w:r>
      <w:r w:rsidRPr="00595B4D">
        <w:rPr>
          <w:color w:val="333333"/>
        </w:rPr>
        <w:t xml:space="preserve">by finishing all their assigned </w:t>
      </w:r>
      <w:r w:rsidR="00DC1B89" w:rsidRPr="00595B4D">
        <w:rPr>
          <w:color w:val="333333"/>
        </w:rPr>
        <w:t>work in relation to a meeting</w:t>
      </w:r>
      <w:r w:rsidR="009E60E9">
        <w:rPr>
          <w:color w:val="333333"/>
        </w:rPr>
        <w:t>, as well as review the agenda for the meeting.</w:t>
      </w:r>
    </w:p>
    <w:p w14:paraId="0BB402DC" w14:textId="0A4B7E41" w:rsidR="006D4F28" w:rsidRPr="00595B4D" w:rsidRDefault="006D4F28" w:rsidP="00A10EBF">
      <w:pPr>
        <w:pStyle w:val="NormalWeb"/>
        <w:spacing w:after="0" w:afterAutospacing="0" w:line="240" w:lineRule="atLeast"/>
        <w:jc w:val="both"/>
        <w:rPr>
          <w:color w:val="000000"/>
        </w:rPr>
      </w:pPr>
      <w:r w:rsidRPr="00595B4D">
        <w:rPr>
          <w:color w:val="333333"/>
        </w:rPr>
        <w:t>4. How are you going to structure the work? When will you meet? What process will you use to assign the responsibilities?</w:t>
      </w:r>
    </w:p>
    <w:p w14:paraId="18647015" w14:textId="47180D99" w:rsidR="00A10EBF" w:rsidRPr="00595B4D" w:rsidRDefault="00DC1B89" w:rsidP="00E36A8F">
      <w:pPr>
        <w:pStyle w:val="NormalWeb"/>
        <w:spacing w:after="0" w:afterAutospacing="0" w:line="240" w:lineRule="atLeast"/>
        <w:ind w:left="720"/>
        <w:jc w:val="both"/>
        <w:rPr>
          <w:color w:val="333333"/>
        </w:rPr>
      </w:pPr>
      <w:r w:rsidRPr="00595B4D">
        <w:rPr>
          <w:color w:val="333333"/>
        </w:rPr>
        <w:t>We will structure our work by b</w:t>
      </w:r>
      <w:r w:rsidR="006D4F28" w:rsidRPr="00595B4D">
        <w:rPr>
          <w:color w:val="333333"/>
        </w:rPr>
        <w:t>reak</w:t>
      </w:r>
      <w:r w:rsidRPr="00595B4D">
        <w:rPr>
          <w:color w:val="333333"/>
        </w:rPr>
        <w:t>ing our ideas</w:t>
      </w:r>
      <w:r w:rsidR="006D4F28" w:rsidRPr="00595B4D">
        <w:rPr>
          <w:color w:val="333333"/>
        </w:rPr>
        <w:t xml:space="preserve"> down</w:t>
      </w:r>
      <w:r w:rsidRPr="00595B4D">
        <w:rPr>
          <w:color w:val="333333"/>
        </w:rPr>
        <w:t xml:space="preserve"> in features</w:t>
      </w:r>
      <w:r w:rsidR="006D4F28" w:rsidRPr="00595B4D">
        <w:rPr>
          <w:color w:val="333333"/>
        </w:rPr>
        <w:t xml:space="preserve"> and assign</w:t>
      </w:r>
      <w:r w:rsidRPr="00595B4D">
        <w:rPr>
          <w:color w:val="333333"/>
        </w:rPr>
        <w:t>ing</w:t>
      </w:r>
      <w:r w:rsidR="006D4F28" w:rsidRPr="00595B4D">
        <w:rPr>
          <w:color w:val="333333"/>
        </w:rPr>
        <w:t xml:space="preserve"> it on </w:t>
      </w:r>
      <w:r w:rsidRPr="00595B4D">
        <w:rPr>
          <w:color w:val="333333"/>
        </w:rPr>
        <w:t>GitHub.</w:t>
      </w:r>
      <w:r w:rsidR="006D4F28" w:rsidRPr="00595B4D">
        <w:rPr>
          <w:color w:val="333333"/>
        </w:rPr>
        <w:t xml:space="preserve"> </w:t>
      </w:r>
      <w:r w:rsidR="005D61F7" w:rsidRPr="00595B4D">
        <w:rPr>
          <w:color w:val="333333"/>
        </w:rPr>
        <w:t>The work will be broken down based on experience</w:t>
      </w:r>
      <w:r w:rsidR="006D4F28" w:rsidRPr="00595B4D">
        <w:rPr>
          <w:color w:val="333333"/>
        </w:rPr>
        <w:t xml:space="preserve"> and personal </w:t>
      </w:r>
      <w:r w:rsidR="005D61F7" w:rsidRPr="00595B4D">
        <w:rPr>
          <w:color w:val="333333"/>
        </w:rPr>
        <w:t xml:space="preserve">preference. </w:t>
      </w:r>
      <w:r w:rsidR="00A10EBF" w:rsidRPr="00595B4D">
        <w:rPr>
          <w:color w:val="333333"/>
        </w:rPr>
        <w:t xml:space="preserve">If no one </w:t>
      </w:r>
      <w:r w:rsidR="005D61F7" w:rsidRPr="00595B4D">
        <w:rPr>
          <w:color w:val="333333"/>
        </w:rPr>
        <w:t>is interested on a</w:t>
      </w:r>
      <w:r w:rsidR="009E60E9">
        <w:rPr>
          <w:color w:val="333333"/>
        </w:rPr>
        <w:t xml:space="preserve"> task</w:t>
      </w:r>
      <w:r w:rsidR="005D61F7" w:rsidRPr="00595B4D">
        <w:rPr>
          <w:color w:val="333333"/>
        </w:rPr>
        <w:t>,</w:t>
      </w:r>
      <w:r w:rsidR="00C666AF" w:rsidRPr="00595B4D">
        <w:rPr>
          <w:color w:val="333333"/>
        </w:rPr>
        <w:t xml:space="preserve"> we</w:t>
      </w:r>
      <w:r w:rsidR="009E60E9">
        <w:rPr>
          <w:color w:val="333333"/>
        </w:rPr>
        <w:t xml:space="preserve"> will choose a random member, collaborate or assign it to a member that currently does</w:t>
      </w:r>
      <w:r w:rsidR="0034507A">
        <w:rPr>
          <w:color w:val="333333"/>
        </w:rPr>
        <w:t xml:space="preserve"> not have a task.</w:t>
      </w:r>
      <w:r w:rsidR="005D61F7" w:rsidRPr="00595B4D">
        <w:rPr>
          <w:color w:val="333333"/>
        </w:rPr>
        <w:t xml:space="preserve"> After each member has completed their feature, we will merge our work together.</w:t>
      </w:r>
      <w:r w:rsidR="00C666AF" w:rsidRPr="00595B4D">
        <w:rPr>
          <w:color w:val="333333"/>
        </w:rPr>
        <w:t xml:space="preserve"> </w:t>
      </w:r>
    </w:p>
    <w:p w14:paraId="6D36B06D" w14:textId="69428E53" w:rsidR="00C666AF" w:rsidRPr="00595B4D" w:rsidRDefault="005D61F7" w:rsidP="00E36A8F">
      <w:pPr>
        <w:pStyle w:val="NormalWeb"/>
        <w:spacing w:after="0" w:afterAutospacing="0" w:line="240" w:lineRule="atLeast"/>
        <w:ind w:left="720"/>
        <w:jc w:val="both"/>
        <w:rPr>
          <w:color w:val="333333"/>
        </w:rPr>
      </w:pPr>
      <w:r w:rsidRPr="00595B4D">
        <w:rPr>
          <w:color w:val="333333"/>
        </w:rPr>
        <w:lastRenderedPageBreak/>
        <w:t>We will meet e</w:t>
      </w:r>
      <w:r w:rsidR="00C666AF" w:rsidRPr="00595B4D">
        <w:rPr>
          <w:color w:val="333333"/>
        </w:rPr>
        <w:t>very Tuesday / Thursday at 1030</w:t>
      </w:r>
      <w:r w:rsidRPr="00595B4D">
        <w:rPr>
          <w:color w:val="333333"/>
        </w:rPr>
        <w:t xml:space="preserve">; Monday, Wednesday, Friday </w:t>
      </w:r>
      <w:r w:rsidR="00C666AF" w:rsidRPr="00595B4D">
        <w:rPr>
          <w:color w:val="333333"/>
        </w:rPr>
        <w:t>after class</w:t>
      </w:r>
      <w:r w:rsidRPr="00595B4D">
        <w:rPr>
          <w:color w:val="333333"/>
        </w:rPr>
        <w:t>;</w:t>
      </w:r>
      <w:r w:rsidR="00C666AF" w:rsidRPr="00595B4D">
        <w:rPr>
          <w:color w:val="333333"/>
        </w:rPr>
        <w:t xml:space="preserve"> </w:t>
      </w:r>
      <w:r w:rsidRPr="00595B4D">
        <w:rPr>
          <w:color w:val="333333"/>
        </w:rPr>
        <w:t>W</w:t>
      </w:r>
      <w:r w:rsidR="00C666AF" w:rsidRPr="00595B4D">
        <w:rPr>
          <w:color w:val="333333"/>
        </w:rPr>
        <w:t>eekends if necessary</w:t>
      </w:r>
      <w:r w:rsidRPr="00595B4D">
        <w:rPr>
          <w:color w:val="333333"/>
        </w:rPr>
        <w:t>.</w:t>
      </w:r>
    </w:p>
    <w:p w14:paraId="6E7654BA" w14:textId="291B66AA" w:rsidR="00C666AF" w:rsidRPr="00595B4D" w:rsidRDefault="00CD7CC9" w:rsidP="00A10EBF">
      <w:pPr>
        <w:pStyle w:val="NormalWeb"/>
        <w:spacing w:after="0" w:afterAutospacing="0" w:line="240" w:lineRule="atLeast"/>
        <w:jc w:val="both"/>
        <w:rPr>
          <w:color w:val="333333"/>
        </w:rPr>
      </w:pPr>
      <w:r w:rsidRPr="00595B4D">
        <w:rPr>
          <w:color w:val="333333"/>
        </w:rPr>
        <w:t>5.</w:t>
      </w:r>
      <w:r w:rsidR="004B4FB6">
        <w:rPr>
          <w:color w:val="333333"/>
        </w:rPr>
        <w:t xml:space="preserve"> </w:t>
      </w:r>
      <w:r w:rsidR="006D4F28" w:rsidRPr="00595B4D">
        <w:rPr>
          <w:color w:val="333333"/>
        </w:rPr>
        <w:t xml:space="preserve">How will the deliverables be submitted? Do you expect all members of the team to have a chance to vet the submission before it goes out? When should the writeup be ready for everyone to review? </w:t>
      </w:r>
    </w:p>
    <w:p w14:paraId="03877F29" w14:textId="622E2736" w:rsidR="00EB2D5C" w:rsidRPr="00595B4D" w:rsidRDefault="00B546A9" w:rsidP="00E36A8F">
      <w:pPr>
        <w:pStyle w:val="NormalWeb"/>
        <w:spacing w:after="0" w:afterAutospacing="0" w:line="240" w:lineRule="atLeast"/>
        <w:ind w:left="720"/>
        <w:jc w:val="both"/>
        <w:rPr>
          <w:color w:val="333333"/>
        </w:rPr>
      </w:pPr>
      <w:r>
        <w:rPr>
          <w:color w:val="333333"/>
        </w:rPr>
        <w:t xml:space="preserve">The will be submitted on </w:t>
      </w:r>
      <w:proofErr w:type="spellStart"/>
      <w:r>
        <w:rPr>
          <w:color w:val="333333"/>
        </w:rPr>
        <w:t>UMLearn</w:t>
      </w:r>
      <w:proofErr w:type="spellEnd"/>
      <w:r w:rsidR="004F18D7">
        <w:rPr>
          <w:color w:val="333333"/>
        </w:rPr>
        <w:t xml:space="preserve"> </w:t>
      </w:r>
      <w:r>
        <w:rPr>
          <w:color w:val="333333"/>
        </w:rPr>
        <w:t>by our project manager.</w:t>
      </w:r>
      <w:r w:rsidR="00286912">
        <w:rPr>
          <w:color w:val="333333"/>
        </w:rPr>
        <w:t xml:space="preserve"> </w:t>
      </w:r>
      <w:r w:rsidR="0034507A">
        <w:rPr>
          <w:color w:val="333333"/>
        </w:rPr>
        <w:t>At least</w:t>
      </w:r>
      <w:r w:rsidR="00400306" w:rsidRPr="00595B4D">
        <w:rPr>
          <w:color w:val="333333"/>
        </w:rPr>
        <w:t xml:space="preserve"> half </w:t>
      </w:r>
      <w:r w:rsidR="005D61F7" w:rsidRPr="00595B4D">
        <w:rPr>
          <w:color w:val="333333"/>
        </w:rPr>
        <w:t>of the team</w:t>
      </w:r>
      <w:r w:rsidR="0034507A">
        <w:rPr>
          <w:color w:val="333333"/>
        </w:rPr>
        <w:t>, two to three members,</w:t>
      </w:r>
      <w:r w:rsidR="005D61F7" w:rsidRPr="00595B4D">
        <w:rPr>
          <w:color w:val="333333"/>
        </w:rPr>
        <w:t xml:space="preserve"> will vet a feature</w:t>
      </w:r>
      <w:r>
        <w:rPr>
          <w:color w:val="333333"/>
        </w:rPr>
        <w:t xml:space="preserve"> before it is submitted</w:t>
      </w:r>
      <w:r w:rsidR="005D61F7" w:rsidRPr="00595B4D">
        <w:rPr>
          <w:color w:val="333333"/>
        </w:rPr>
        <w:t xml:space="preserve">. These members will be selected based on </w:t>
      </w:r>
      <w:r w:rsidR="00400306" w:rsidRPr="00595B4D">
        <w:rPr>
          <w:color w:val="333333"/>
        </w:rPr>
        <w:t xml:space="preserve">skill levels and </w:t>
      </w:r>
      <w:r w:rsidR="005D61F7" w:rsidRPr="00595B4D">
        <w:rPr>
          <w:color w:val="333333"/>
        </w:rPr>
        <w:t>experience.</w:t>
      </w:r>
      <w:r w:rsidR="00C666AF" w:rsidRPr="00595B4D">
        <w:rPr>
          <w:color w:val="333333"/>
        </w:rPr>
        <w:t xml:space="preserve"> </w:t>
      </w:r>
      <w:r w:rsidR="005D61F7" w:rsidRPr="00595B4D">
        <w:rPr>
          <w:color w:val="333333"/>
        </w:rPr>
        <w:t>The members to vet a feature</w:t>
      </w:r>
      <w:r w:rsidR="00C666AF" w:rsidRPr="00595B4D">
        <w:rPr>
          <w:color w:val="333333"/>
        </w:rPr>
        <w:t xml:space="preserve"> will be assigned in </w:t>
      </w:r>
      <w:r w:rsidR="005D61F7" w:rsidRPr="00595B4D">
        <w:rPr>
          <w:color w:val="333333"/>
        </w:rPr>
        <w:t>GitHub</w:t>
      </w:r>
      <w:r w:rsidR="00C666AF" w:rsidRPr="00595B4D">
        <w:rPr>
          <w:color w:val="333333"/>
        </w:rPr>
        <w:t xml:space="preserve"> through pull request review</w:t>
      </w:r>
      <w:r w:rsidR="005D61F7" w:rsidRPr="00595B4D">
        <w:rPr>
          <w:color w:val="333333"/>
        </w:rPr>
        <w:t xml:space="preserve">. </w:t>
      </w:r>
      <w:r w:rsidR="0034507A">
        <w:rPr>
          <w:color w:val="333333"/>
        </w:rPr>
        <w:t>Any written work should be complete 24 hours before the deadline, while any coding work should be complete 24 hours before the deadline.</w:t>
      </w:r>
    </w:p>
    <w:p w14:paraId="39D3DB48" w14:textId="0CA5AD7C" w:rsidR="00EB2D5C" w:rsidRPr="00595B4D" w:rsidRDefault="00CD7CC9" w:rsidP="00EB2D5C">
      <w:pPr>
        <w:pStyle w:val="NormalWeb"/>
        <w:spacing w:after="0" w:afterAutospacing="0" w:line="240" w:lineRule="atLeast"/>
        <w:jc w:val="both"/>
        <w:rPr>
          <w:color w:val="000000"/>
        </w:rPr>
      </w:pPr>
      <w:r w:rsidRPr="00595B4D">
        <w:rPr>
          <w:color w:val="333333"/>
        </w:rPr>
        <w:t>6.</w:t>
      </w:r>
      <w:r w:rsidR="00EB2D5C" w:rsidRPr="00595B4D">
        <w:rPr>
          <w:color w:val="333333"/>
        </w:rPr>
        <w:t xml:space="preserve"> How will you deal with surprises? What should an individual do when they have a hard time delivering on something they promised either because it was harder than expected or because of an unexpected life event? How will the team respond?</w:t>
      </w:r>
    </w:p>
    <w:p w14:paraId="14880740" w14:textId="71FE3277" w:rsidR="000853A6" w:rsidRPr="00595B4D" w:rsidRDefault="000853A6" w:rsidP="00E36A8F">
      <w:pPr>
        <w:pStyle w:val="NormalWeb"/>
        <w:spacing w:after="0" w:afterAutospacing="0" w:line="240" w:lineRule="atLeast"/>
        <w:ind w:left="720"/>
        <w:jc w:val="both"/>
        <w:rPr>
          <w:color w:val="333333"/>
        </w:rPr>
      </w:pPr>
      <w:r w:rsidRPr="00595B4D">
        <w:rPr>
          <w:color w:val="333333"/>
        </w:rPr>
        <w:t>We will deal with surprises by w</w:t>
      </w:r>
      <w:r w:rsidR="00EB2D5C" w:rsidRPr="00595B4D">
        <w:rPr>
          <w:color w:val="333333"/>
        </w:rPr>
        <w:t>ork</w:t>
      </w:r>
      <w:r w:rsidRPr="00595B4D">
        <w:rPr>
          <w:color w:val="333333"/>
        </w:rPr>
        <w:t>ing</w:t>
      </w:r>
      <w:r w:rsidR="00EB2D5C" w:rsidRPr="00595B4D">
        <w:rPr>
          <w:color w:val="333333"/>
        </w:rPr>
        <w:t xml:space="preserve"> as a team to come up with a solution</w:t>
      </w:r>
      <w:r w:rsidRPr="00595B4D">
        <w:rPr>
          <w:color w:val="333333"/>
        </w:rPr>
        <w:t>.</w:t>
      </w:r>
      <w:r w:rsidR="00EB2D5C" w:rsidRPr="00595B4D">
        <w:rPr>
          <w:color w:val="333333"/>
        </w:rPr>
        <w:t xml:space="preserve"> </w:t>
      </w:r>
      <w:r w:rsidRPr="00595B4D">
        <w:rPr>
          <w:color w:val="333333"/>
        </w:rPr>
        <w:t>T</w:t>
      </w:r>
      <w:r w:rsidR="00EB2D5C" w:rsidRPr="00595B4D">
        <w:rPr>
          <w:color w:val="333333"/>
        </w:rPr>
        <w:t>he person with the least amount of work</w:t>
      </w:r>
      <w:r w:rsidRPr="00595B4D">
        <w:rPr>
          <w:color w:val="333333"/>
        </w:rPr>
        <w:t xml:space="preserve"> on hand </w:t>
      </w:r>
      <w:r w:rsidR="00EB2D5C" w:rsidRPr="00595B4D">
        <w:rPr>
          <w:color w:val="333333"/>
        </w:rPr>
        <w:t>will</w:t>
      </w:r>
      <w:r w:rsidRPr="00595B4D">
        <w:rPr>
          <w:color w:val="333333"/>
        </w:rPr>
        <w:t xml:space="preserve"> be assigned to implement the solution</w:t>
      </w:r>
      <w:r w:rsidR="00EB2D5C" w:rsidRPr="00595B4D">
        <w:rPr>
          <w:color w:val="333333"/>
        </w:rPr>
        <w:t xml:space="preserve">. If it’s a high priority </w:t>
      </w:r>
      <w:r w:rsidRPr="00595B4D">
        <w:rPr>
          <w:color w:val="333333"/>
        </w:rPr>
        <w:t>surprise,</w:t>
      </w:r>
      <w:r w:rsidR="00EB2D5C" w:rsidRPr="00595B4D">
        <w:rPr>
          <w:color w:val="333333"/>
        </w:rPr>
        <w:t xml:space="preserve"> we will </w:t>
      </w:r>
      <w:r w:rsidR="0034507A">
        <w:rPr>
          <w:color w:val="333333"/>
        </w:rPr>
        <w:t xml:space="preserve">have an emergency meeting and </w:t>
      </w:r>
      <w:r w:rsidR="00EB2D5C" w:rsidRPr="00595B4D">
        <w:rPr>
          <w:color w:val="333333"/>
        </w:rPr>
        <w:t>collab</w:t>
      </w:r>
      <w:r w:rsidRPr="00595B4D">
        <w:rPr>
          <w:color w:val="333333"/>
        </w:rPr>
        <w:t>orate</w:t>
      </w:r>
      <w:r w:rsidR="00EB2D5C" w:rsidRPr="00595B4D">
        <w:rPr>
          <w:color w:val="333333"/>
        </w:rPr>
        <w:t xml:space="preserve"> to </w:t>
      </w:r>
      <w:r w:rsidRPr="00595B4D">
        <w:rPr>
          <w:color w:val="333333"/>
        </w:rPr>
        <w:t>implement solution</w:t>
      </w:r>
      <w:r w:rsidR="00EB2D5C" w:rsidRPr="00595B4D">
        <w:rPr>
          <w:color w:val="333333"/>
        </w:rPr>
        <w:t>.</w:t>
      </w:r>
    </w:p>
    <w:p w14:paraId="27555FF5" w14:textId="61C93790" w:rsidR="00EB2D5C" w:rsidRPr="00595B4D" w:rsidRDefault="00EB2D5C" w:rsidP="00E36A8F">
      <w:pPr>
        <w:pStyle w:val="NormalWeb"/>
        <w:spacing w:after="0" w:afterAutospacing="0" w:line="240" w:lineRule="atLeast"/>
        <w:ind w:left="720"/>
        <w:jc w:val="both"/>
        <w:rPr>
          <w:color w:val="333333"/>
        </w:rPr>
      </w:pPr>
      <w:r w:rsidRPr="00595B4D">
        <w:rPr>
          <w:color w:val="333333"/>
        </w:rPr>
        <w:t>If an individual has a hard time</w:t>
      </w:r>
      <w:r w:rsidR="000853A6" w:rsidRPr="00595B4D">
        <w:rPr>
          <w:color w:val="333333"/>
        </w:rPr>
        <w:t xml:space="preserve"> completing their tasks</w:t>
      </w:r>
      <w:r w:rsidRPr="00595B4D">
        <w:rPr>
          <w:color w:val="333333"/>
        </w:rPr>
        <w:t xml:space="preserve">, they can communicate the </w:t>
      </w:r>
      <w:r w:rsidR="000853A6" w:rsidRPr="00595B4D">
        <w:rPr>
          <w:color w:val="333333"/>
        </w:rPr>
        <w:t xml:space="preserve">issue to the team </w:t>
      </w:r>
      <w:r w:rsidRPr="00595B4D">
        <w:rPr>
          <w:color w:val="333333"/>
        </w:rPr>
        <w:t xml:space="preserve">and we will come up with a solution </w:t>
      </w:r>
      <w:r w:rsidR="00AD0CD7" w:rsidRPr="00595B4D">
        <w:rPr>
          <w:color w:val="333333"/>
        </w:rPr>
        <w:t>such swapping task with someone who is better fit to fix the issue or collab</w:t>
      </w:r>
      <w:r w:rsidR="000853A6" w:rsidRPr="00595B4D">
        <w:rPr>
          <w:color w:val="333333"/>
        </w:rPr>
        <w:t>orate</w:t>
      </w:r>
      <w:r w:rsidR="00AD0CD7" w:rsidRPr="00595B4D">
        <w:rPr>
          <w:color w:val="333333"/>
        </w:rPr>
        <w:t xml:space="preserve"> as a team</w:t>
      </w:r>
      <w:r w:rsidR="000853A6" w:rsidRPr="00595B4D">
        <w:rPr>
          <w:color w:val="333333"/>
        </w:rPr>
        <w:t xml:space="preserve"> to complete the task</w:t>
      </w:r>
      <w:r w:rsidR="00AD0CD7" w:rsidRPr="00595B4D">
        <w:rPr>
          <w:color w:val="333333"/>
        </w:rPr>
        <w:t xml:space="preserve">. If we are all not capable, we will ask the </w:t>
      </w:r>
      <w:r w:rsidR="000853A6" w:rsidRPr="00595B4D">
        <w:rPr>
          <w:color w:val="333333"/>
        </w:rPr>
        <w:t>professor for assistance</w:t>
      </w:r>
      <w:r w:rsidR="00AD0CD7" w:rsidRPr="00595B4D">
        <w:rPr>
          <w:color w:val="333333"/>
        </w:rPr>
        <w:t>.</w:t>
      </w:r>
    </w:p>
    <w:p w14:paraId="314CECC9" w14:textId="410B92F5" w:rsidR="00AD0CD7" w:rsidRPr="00595B4D" w:rsidRDefault="00CD7CC9" w:rsidP="00E36A8F">
      <w:pPr>
        <w:pStyle w:val="NormalWeb"/>
        <w:spacing w:after="0" w:afterAutospacing="0" w:line="240" w:lineRule="atLeast"/>
        <w:jc w:val="both"/>
        <w:rPr>
          <w:color w:val="000000"/>
        </w:rPr>
      </w:pPr>
      <w:r w:rsidRPr="00595B4D">
        <w:rPr>
          <w:color w:val="333333"/>
        </w:rPr>
        <w:t>7</w:t>
      </w:r>
      <w:r w:rsidR="00E36A8F" w:rsidRPr="00595B4D">
        <w:rPr>
          <w:color w:val="333333"/>
        </w:rPr>
        <w:t>.</w:t>
      </w:r>
      <w:r w:rsidR="004B4FB6">
        <w:rPr>
          <w:color w:val="333333"/>
        </w:rPr>
        <w:t xml:space="preserve"> </w:t>
      </w:r>
      <w:r w:rsidR="00AD0CD7" w:rsidRPr="00595B4D">
        <w:rPr>
          <w:color w:val="333333"/>
        </w:rPr>
        <w:t>How will you manage turn-taking? How will you ensure that all people contribute to the conversations? How would you ensure that decision making is thorough yet expedient?</w:t>
      </w:r>
    </w:p>
    <w:p w14:paraId="6DD61F6B" w14:textId="2F3D2E18" w:rsidR="00AD0CD7" w:rsidRPr="00595B4D" w:rsidRDefault="00AD0CD7" w:rsidP="00AD0CD7">
      <w:pPr>
        <w:pStyle w:val="NormalWeb"/>
        <w:spacing w:after="0" w:afterAutospacing="0" w:line="240" w:lineRule="atLeast"/>
        <w:ind w:left="720"/>
        <w:jc w:val="both"/>
        <w:rPr>
          <w:color w:val="333333"/>
        </w:rPr>
      </w:pPr>
      <w:r w:rsidRPr="00595B4D">
        <w:rPr>
          <w:color w:val="333333"/>
        </w:rPr>
        <w:t>We will</w:t>
      </w:r>
      <w:r w:rsidR="000853A6" w:rsidRPr="00595B4D">
        <w:rPr>
          <w:color w:val="333333"/>
        </w:rPr>
        <w:t xml:space="preserve"> take turns by</w:t>
      </w:r>
      <w:r w:rsidRPr="00595B4D">
        <w:rPr>
          <w:color w:val="333333"/>
        </w:rPr>
        <w:t xml:space="preserve"> go</w:t>
      </w:r>
      <w:r w:rsidR="000853A6" w:rsidRPr="00595B4D">
        <w:rPr>
          <w:color w:val="333333"/>
        </w:rPr>
        <w:t>ing</w:t>
      </w:r>
      <w:r w:rsidRPr="00595B4D">
        <w:rPr>
          <w:color w:val="333333"/>
        </w:rPr>
        <w:t xml:space="preserve"> around in a circle to let each member </w:t>
      </w:r>
      <w:r w:rsidR="00B81520" w:rsidRPr="00595B4D">
        <w:rPr>
          <w:color w:val="333333"/>
        </w:rPr>
        <w:t xml:space="preserve">discuss their ideas. </w:t>
      </w:r>
      <w:r w:rsidRPr="00595B4D">
        <w:rPr>
          <w:color w:val="333333"/>
        </w:rPr>
        <w:t>Each person get</w:t>
      </w:r>
      <w:r w:rsidR="000853A6" w:rsidRPr="00595B4D">
        <w:rPr>
          <w:color w:val="333333"/>
        </w:rPr>
        <w:t>s</w:t>
      </w:r>
      <w:r w:rsidRPr="00595B4D">
        <w:rPr>
          <w:color w:val="333333"/>
        </w:rPr>
        <w:t xml:space="preserve"> a certain amount of </w:t>
      </w:r>
      <w:r w:rsidR="000853A6" w:rsidRPr="00595B4D">
        <w:rPr>
          <w:color w:val="333333"/>
        </w:rPr>
        <w:t xml:space="preserve">uninterrupted </w:t>
      </w:r>
      <w:r w:rsidRPr="00595B4D">
        <w:rPr>
          <w:color w:val="333333"/>
        </w:rPr>
        <w:t>time to discuss the</w:t>
      </w:r>
      <w:r w:rsidR="000853A6" w:rsidRPr="00595B4D">
        <w:rPr>
          <w:color w:val="333333"/>
        </w:rPr>
        <w:t>ir</w:t>
      </w:r>
      <w:r w:rsidRPr="00595B4D">
        <w:rPr>
          <w:color w:val="333333"/>
        </w:rPr>
        <w:t xml:space="preserve"> idea</w:t>
      </w:r>
      <w:r w:rsidR="000853A6" w:rsidRPr="00595B4D">
        <w:rPr>
          <w:color w:val="333333"/>
        </w:rPr>
        <w:t>s. I</w:t>
      </w:r>
      <w:r w:rsidRPr="00595B4D">
        <w:rPr>
          <w:color w:val="333333"/>
        </w:rPr>
        <w:t>f</w:t>
      </w:r>
      <w:r w:rsidR="000853A6" w:rsidRPr="00595B4D">
        <w:rPr>
          <w:color w:val="333333"/>
        </w:rPr>
        <w:t xml:space="preserve"> </w:t>
      </w:r>
      <w:r w:rsidRPr="00595B4D">
        <w:rPr>
          <w:color w:val="333333"/>
        </w:rPr>
        <w:t>we are stuck on a</w:t>
      </w:r>
      <w:r w:rsidR="005A7DDD" w:rsidRPr="00595B4D">
        <w:rPr>
          <w:color w:val="333333"/>
        </w:rPr>
        <w:t xml:space="preserve">n issue </w:t>
      </w:r>
      <w:r w:rsidRPr="00595B4D">
        <w:rPr>
          <w:color w:val="333333"/>
        </w:rPr>
        <w:t xml:space="preserve">and have come up with multiple equally adequate </w:t>
      </w:r>
      <w:r w:rsidR="005A7DDD" w:rsidRPr="00595B4D">
        <w:rPr>
          <w:color w:val="333333"/>
        </w:rPr>
        <w:t>solutions,</w:t>
      </w:r>
      <w:r w:rsidRPr="00595B4D">
        <w:rPr>
          <w:color w:val="333333"/>
        </w:rPr>
        <w:t xml:space="preserve"> we will</w:t>
      </w:r>
      <w:r w:rsidR="005A7DDD" w:rsidRPr="00595B4D">
        <w:rPr>
          <w:color w:val="333333"/>
        </w:rPr>
        <w:t xml:space="preserve"> proceed by</w:t>
      </w:r>
      <w:r w:rsidRPr="00595B4D">
        <w:rPr>
          <w:color w:val="333333"/>
        </w:rPr>
        <w:t xml:space="preserve"> tak</w:t>
      </w:r>
      <w:r w:rsidR="005A7DDD" w:rsidRPr="00595B4D">
        <w:rPr>
          <w:color w:val="333333"/>
        </w:rPr>
        <w:t>ing</w:t>
      </w:r>
      <w:r w:rsidRPr="00595B4D">
        <w:rPr>
          <w:color w:val="333333"/>
        </w:rPr>
        <w:t xml:space="preserve"> a vote</w:t>
      </w:r>
      <w:r w:rsidR="005A7DDD" w:rsidRPr="00595B4D">
        <w:rPr>
          <w:color w:val="333333"/>
        </w:rPr>
        <w:t xml:space="preserve"> to select a solution</w:t>
      </w:r>
      <w:r w:rsidR="00B81520" w:rsidRPr="00595B4D">
        <w:rPr>
          <w:color w:val="333333"/>
        </w:rPr>
        <w:t>.</w:t>
      </w:r>
    </w:p>
    <w:p w14:paraId="058D9B90" w14:textId="60E4360A" w:rsidR="00B81520" w:rsidRPr="00595B4D" w:rsidRDefault="00CD7CC9" w:rsidP="00B81520">
      <w:pPr>
        <w:pStyle w:val="NormalWeb"/>
        <w:spacing w:after="0" w:afterAutospacing="0" w:line="240" w:lineRule="atLeast"/>
        <w:jc w:val="both"/>
        <w:rPr>
          <w:color w:val="333333"/>
        </w:rPr>
      </w:pPr>
      <w:r w:rsidRPr="00595B4D">
        <w:rPr>
          <w:color w:val="333333"/>
        </w:rPr>
        <w:t>8</w:t>
      </w:r>
      <w:r w:rsidR="00B81520" w:rsidRPr="00595B4D">
        <w:rPr>
          <w:color w:val="333333"/>
        </w:rPr>
        <w:t>. What are your expectations around the attitude of team members in the weekly meeting, and how you should respond to each other’s ideas?</w:t>
      </w:r>
    </w:p>
    <w:p w14:paraId="16526B57" w14:textId="6F687AA3" w:rsidR="007A23C2" w:rsidRDefault="00CD7CC9" w:rsidP="00CD7CC9">
      <w:pPr>
        <w:pStyle w:val="NormalWeb"/>
        <w:spacing w:after="0" w:afterAutospacing="0" w:line="240" w:lineRule="atLeast"/>
        <w:ind w:left="720"/>
        <w:jc w:val="both"/>
        <w:rPr>
          <w:color w:val="333333"/>
        </w:rPr>
      </w:pPr>
      <w:r w:rsidRPr="00595B4D">
        <w:rPr>
          <w:color w:val="333333"/>
        </w:rPr>
        <w:t>We expect team members</w:t>
      </w:r>
      <w:r w:rsidR="007A23C2">
        <w:rPr>
          <w:color w:val="333333"/>
        </w:rPr>
        <w:t xml:space="preserve"> to come to a meeting ready to discuss and share ideas. Every member is expected to treat each other with respect and not interrupt another member during meetings and while sharing ideas.</w:t>
      </w:r>
      <w:r w:rsidRPr="00595B4D">
        <w:rPr>
          <w:color w:val="333333"/>
        </w:rPr>
        <w:t xml:space="preserve"> </w:t>
      </w:r>
      <w:r w:rsidR="007A23C2">
        <w:rPr>
          <w:color w:val="333333"/>
        </w:rPr>
        <w:t>However if a member does not agree with an idea, constructive criticism and alternative solutions are welcome.</w:t>
      </w:r>
    </w:p>
    <w:p w14:paraId="7ED5FC76" w14:textId="5F0743C4" w:rsidR="00FE032C" w:rsidRPr="00595B4D" w:rsidRDefault="00E32A4A" w:rsidP="00E36A8F">
      <w:pPr>
        <w:pStyle w:val="NormalWeb"/>
        <w:spacing w:after="0" w:afterAutospacing="0" w:line="240" w:lineRule="atLeast"/>
        <w:jc w:val="both"/>
        <w:rPr>
          <w:color w:val="000000"/>
        </w:rPr>
      </w:pPr>
      <w:r w:rsidRPr="00595B4D">
        <w:rPr>
          <w:color w:val="333333"/>
        </w:rPr>
        <w:t>9.</w:t>
      </w:r>
      <w:r w:rsidR="004B4FB6">
        <w:rPr>
          <w:color w:val="333333"/>
        </w:rPr>
        <w:t xml:space="preserve"> </w:t>
      </w:r>
      <w:r w:rsidR="00FE032C" w:rsidRPr="00595B4D">
        <w:rPr>
          <w:color w:val="333333"/>
        </w:rPr>
        <w:t>How will you handle conflict? If any member on the team feels that something is not going right on the team, how would they signal it? How will the team respond?</w:t>
      </w:r>
    </w:p>
    <w:p w14:paraId="465500DB" w14:textId="60355501" w:rsidR="00FE032C" w:rsidRPr="00595B4D" w:rsidRDefault="00CF5634" w:rsidP="00221622">
      <w:pPr>
        <w:pStyle w:val="NormalWeb"/>
        <w:spacing w:after="0" w:afterAutospacing="0" w:line="240" w:lineRule="atLeast"/>
        <w:ind w:left="720"/>
        <w:jc w:val="both"/>
        <w:rPr>
          <w:color w:val="333333"/>
        </w:rPr>
      </w:pPr>
      <w:r w:rsidRPr="00595B4D">
        <w:rPr>
          <w:color w:val="333333"/>
        </w:rPr>
        <w:lastRenderedPageBreak/>
        <w:t xml:space="preserve">If there is a conflict between team members, they are encouraged to resolve it among </w:t>
      </w:r>
      <w:r w:rsidR="001E1DC7" w:rsidRPr="00595B4D">
        <w:rPr>
          <w:color w:val="333333"/>
        </w:rPr>
        <w:t>themselves</w:t>
      </w:r>
      <w:r w:rsidRPr="00595B4D">
        <w:rPr>
          <w:color w:val="333333"/>
        </w:rPr>
        <w:t>.</w:t>
      </w:r>
      <w:r w:rsidR="00FE032C" w:rsidRPr="00595B4D">
        <w:rPr>
          <w:color w:val="333333"/>
        </w:rPr>
        <w:t xml:space="preserve"> </w:t>
      </w:r>
      <w:r w:rsidRPr="00595B4D">
        <w:rPr>
          <w:color w:val="333333"/>
        </w:rPr>
        <w:t>If the</w:t>
      </w:r>
      <w:r w:rsidR="007A23C2">
        <w:rPr>
          <w:color w:val="333333"/>
        </w:rPr>
        <w:t xml:space="preserve"> members of the conflict cannot resolve the issue</w:t>
      </w:r>
      <w:r w:rsidRPr="00595B4D">
        <w:rPr>
          <w:color w:val="333333"/>
        </w:rPr>
        <w:t>,</w:t>
      </w:r>
      <w:r w:rsidR="001E1DC7" w:rsidRPr="00595B4D">
        <w:rPr>
          <w:color w:val="333333"/>
        </w:rPr>
        <w:t xml:space="preserve"> they </w:t>
      </w:r>
      <w:r w:rsidR="007A23C2">
        <w:rPr>
          <w:color w:val="333333"/>
        </w:rPr>
        <w:t xml:space="preserve">are expected to </w:t>
      </w:r>
      <w:r w:rsidR="001E1DC7" w:rsidRPr="00595B4D">
        <w:rPr>
          <w:color w:val="333333"/>
        </w:rPr>
        <w:t xml:space="preserve"> bring it up in a meeting as the entire team might offer solutions to resolve the conflict.</w:t>
      </w:r>
      <w:r w:rsidR="004250DD" w:rsidRPr="00595B4D">
        <w:rPr>
          <w:color w:val="333333"/>
        </w:rPr>
        <w:t xml:space="preserve"> The team is always open to new ideas and will work towards conflict resolution.</w:t>
      </w:r>
      <w:r w:rsidR="00FE032C" w:rsidRPr="00595B4D">
        <w:rPr>
          <w:color w:val="333333"/>
        </w:rPr>
        <w:t xml:space="preserve"> </w:t>
      </w:r>
      <w:r w:rsidR="001E1DC7" w:rsidRPr="00595B4D">
        <w:rPr>
          <w:color w:val="333333"/>
        </w:rPr>
        <w:t xml:space="preserve">If the team is unable to solve the issue, we will ask the assistance of a professor. </w:t>
      </w:r>
    </w:p>
    <w:p w14:paraId="323313E3" w14:textId="7BD4BF68" w:rsidR="00EF652F" w:rsidRPr="00595B4D" w:rsidRDefault="00E32A4A" w:rsidP="00EF652F">
      <w:pPr>
        <w:pStyle w:val="NormalWeb"/>
        <w:spacing w:after="115" w:afterAutospacing="0" w:line="240" w:lineRule="atLeast"/>
        <w:jc w:val="both"/>
        <w:rPr>
          <w:color w:val="333333"/>
        </w:rPr>
      </w:pPr>
      <w:r w:rsidRPr="00595B4D">
        <w:rPr>
          <w:color w:val="333333"/>
        </w:rPr>
        <w:t>10</w:t>
      </w:r>
      <w:r w:rsidR="00EF652F" w:rsidRPr="00595B4D">
        <w:rPr>
          <w:color w:val="333333"/>
        </w:rPr>
        <w:t>.</w:t>
      </w:r>
      <w:r w:rsidR="004B4FB6">
        <w:rPr>
          <w:color w:val="333333"/>
        </w:rPr>
        <w:t xml:space="preserve"> </w:t>
      </w:r>
      <w:r w:rsidR="00EF652F" w:rsidRPr="00595B4D">
        <w:rPr>
          <w:color w:val="333333"/>
        </w:rPr>
        <w:t>What team roles do you think are necessary for success of your project? Who will be assigned which team role? Consider each team member’s strengths and weaknesses, and how team roles can help everyone learn or capitalize on their strengths.</w:t>
      </w:r>
    </w:p>
    <w:p w14:paraId="36570F09" w14:textId="39BEFFA5" w:rsidR="004250DD" w:rsidRPr="00595B4D" w:rsidRDefault="004250DD" w:rsidP="00E32A4A">
      <w:pPr>
        <w:pStyle w:val="NormalWeb"/>
        <w:spacing w:after="115" w:afterAutospacing="0" w:line="240" w:lineRule="atLeast"/>
        <w:ind w:left="720"/>
        <w:jc w:val="both"/>
        <w:rPr>
          <w:color w:val="333333"/>
        </w:rPr>
      </w:pPr>
      <w:r w:rsidRPr="00595B4D">
        <w:rPr>
          <w:color w:val="333333"/>
        </w:rPr>
        <w:t>Team roles such as leader, communication manager, project manager, document manager, and senior developer</w:t>
      </w:r>
      <w:r w:rsidR="00E32A4A" w:rsidRPr="00595B4D">
        <w:rPr>
          <w:color w:val="333333"/>
        </w:rPr>
        <w:t xml:space="preserve"> are necessary for success</w:t>
      </w:r>
      <w:r w:rsidRPr="00595B4D">
        <w:rPr>
          <w:color w:val="333333"/>
        </w:rPr>
        <w:t xml:space="preserve">. </w:t>
      </w:r>
    </w:p>
    <w:p w14:paraId="3F35140D" w14:textId="0B693543" w:rsidR="004250DD" w:rsidRPr="00595B4D" w:rsidRDefault="004250DD" w:rsidP="00E32A4A">
      <w:pPr>
        <w:pStyle w:val="NormalWeb"/>
        <w:spacing w:after="115" w:afterAutospacing="0" w:line="240" w:lineRule="atLeast"/>
        <w:ind w:left="720"/>
        <w:jc w:val="both"/>
        <w:rPr>
          <w:color w:val="333333"/>
        </w:rPr>
      </w:pPr>
      <w:r w:rsidRPr="00595B4D">
        <w:rPr>
          <w:color w:val="333333"/>
        </w:rPr>
        <w:t>We will assign team roles as follows:</w:t>
      </w:r>
    </w:p>
    <w:p w14:paraId="0569F479" w14:textId="35D03F90" w:rsidR="00953350" w:rsidRPr="00595B4D" w:rsidRDefault="00EF652F" w:rsidP="00E32A4A">
      <w:pPr>
        <w:pStyle w:val="NormalWeb"/>
        <w:spacing w:after="0" w:afterAutospacing="0" w:line="240" w:lineRule="atLeast"/>
        <w:ind w:left="720"/>
        <w:jc w:val="both"/>
        <w:rPr>
          <w:color w:val="000000"/>
        </w:rPr>
      </w:pPr>
      <w:r w:rsidRPr="00595B4D">
        <w:rPr>
          <w:color w:val="000000"/>
        </w:rPr>
        <w:t>Team leader</w:t>
      </w:r>
      <w:r w:rsidR="004250DD" w:rsidRPr="00595B4D">
        <w:rPr>
          <w:color w:val="000000"/>
        </w:rPr>
        <w:t xml:space="preserve"> -</w:t>
      </w:r>
      <w:r w:rsidR="00862ED2" w:rsidRPr="00595B4D">
        <w:rPr>
          <w:color w:val="000000"/>
        </w:rPr>
        <w:t xml:space="preserve"> </w:t>
      </w:r>
      <w:r w:rsidR="007552A0" w:rsidRPr="00595B4D">
        <w:rPr>
          <w:color w:val="000000"/>
        </w:rPr>
        <w:t xml:space="preserve">Emily: </w:t>
      </w:r>
      <w:r w:rsidR="004250DD" w:rsidRPr="00595B4D">
        <w:rPr>
          <w:color w:val="000000"/>
        </w:rPr>
        <w:t>Emily has a strong personality that can motivate other team members to explore new ideas.</w:t>
      </w:r>
    </w:p>
    <w:p w14:paraId="37FB954D" w14:textId="45CC0D4E" w:rsidR="00953350" w:rsidRPr="00595B4D" w:rsidRDefault="00862ED2" w:rsidP="00E32A4A">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Communication manager</w:t>
      </w:r>
      <w:r w:rsidR="004250DD" w:rsidRPr="00595B4D">
        <w:rPr>
          <w:color w:val="000000"/>
        </w:rPr>
        <w:t>-</w:t>
      </w:r>
      <w:r w:rsidRPr="00595B4D">
        <w:rPr>
          <w:color w:val="000000"/>
        </w:rPr>
        <w:t xml:space="preserve"> Dylan</w:t>
      </w:r>
      <w:r w:rsidR="004250DD" w:rsidRPr="00595B4D">
        <w:rPr>
          <w:color w:val="000000"/>
        </w:rPr>
        <w:t>:</w:t>
      </w:r>
      <w:r w:rsidR="00EF652F" w:rsidRPr="00595B4D">
        <w:rPr>
          <w:color w:val="000000"/>
        </w:rPr>
        <w:t xml:space="preserve"> </w:t>
      </w:r>
      <w:r w:rsidR="004250DD" w:rsidRPr="00595B4D">
        <w:rPr>
          <w:color w:val="000000"/>
        </w:rPr>
        <w:t xml:space="preserve">Dylan has a </w:t>
      </w:r>
      <w:r w:rsidR="0079615B" w:rsidRPr="00595B4D">
        <w:rPr>
          <w:color w:val="000000"/>
        </w:rPr>
        <w:t>laid-back</w:t>
      </w:r>
      <w:r w:rsidR="004250DD" w:rsidRPr="00595B4D">
        <w:rPr>
          <w:color w:val="000000"/>
        </w:rPr>
        <w:t xml:space="preserve"> personality who </w:t>
      </w:r>
      <w:r w:rsidR="0079615B" w:rsidRPr="00595B4D">
        <w:rPr>
          <w:color w:val="000000"/>
        </w:rPr>
        <w:t xml:space="preserve">can help </w:t>
      </w:r>
      <w:r w:rsidR="004250DD" w:rsidRPr="00595B4D">
        <w:rPr>
          <w:color w:val="000000"/>
        </w:rPr>
        <w:t>communicate</w:t>
      </w:r>
      <w:r w:rsidR="0079615B" w:rsidRPr="00595B4D">
        <w:rPr>
          <w:color w:val="000000"/>
        </w:rPr>
        <w:t xml:space="preserve"> ideas</w:t>
      </w:r>
      <w:r w:rsidR="004250DD" w:rsidRPr="00595B4D">
        <w:rPr>
          <w:color w:val="000000"/>
        </w:rPr>
        <w:t xml:space="preserve"> between team members</w:t>
      </w:r>
      <w:r w:rsidR="0079615B" w:rsidRPr="00595B4D">
        <w:rPr>
          <w:color w:val="000000"/>
        </w:rPr>
        <w:t xml:space="preserve">. Dylan will also act as a conflict resolution manager. </w:t>
      </w:r>
    </w:p>
    <w:p w14:paraId="6FD56A97" w14:textId="654DE79F" w:rsidR="00953350" w:rsidRPr="00595B4D" w:rsidRDefault="00EF652F" w:rsidP="00E32A4A">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Project manager</w:t>
      </w:r>
      <w:r w:rsidR="0079615B" w:rsidRPr="00595B4D">
        <w:rPr>
          <w:color w:val="000000"/>
        </w:rPr>
        <w:t xml:space="preserve">- </w:t>
      </w:r>
      <w:r w:rsidR="007552A0" w:rsidRPr="00595B4D">
        <w:rPr>
          <w:color w:val="000000"/>
        </w:rPr>
        <w:t>Brady</w:t>
      </w:r>
      <w:r w:rsidR="0079615B" w:rsidRPr="00595B4D">
        <w:rPr>
          <w:color w:val="000000"/>
        </w:rPr>
        <w:t>:</w:t>
      </w:r>
      <w:r w:rsidR="007552A0" w:rsidRPr="00595B4D">
        <w:rPr>
          <w:color w:val="000000"/>
        </w:rPr>
        <w:t xml:space="preserve"> </w:t>
      </w:r>
      <w:r w:rsidR="0079615B" w:rsidRPr="00595B4D">
        <w:rPr>
          <w:color w:val="000000"/>
        </w:rPr>
        <w:t>Brady is organized and punctual. He can help the team in due date reminders.</w:t>
      </w:r>
    </w:p>
    <w:p w14:paraId="333A7979" w14:textId="4761DE8C" w:rsidR="00953350" w:rsidRPr="00595B4D" w:rsidRDefault="00EF652F" w:rsidP="00E32A4A">
      <w:pPr>
        <w:pStyle w:val="NormalWeb"/>
        <w:spacing w:after="0" w:afterAutospacing="0" w:line="240" w:lineRule="atLeast"/>
        <w:ind w:left="720"/>
        <w:jc w:val="both"/>
        <w:rPr>
          <w:color w:val="000000"/>
        </w:rPr>
      </w:pPr>
      <w:r w:rsidRPr="00595B4D">
        <w:rPr>
          <w:color w:val="000000"/>
        </w:rPr>
        <w:t xml:space="preserve">Team </w:t>
      </w:r>
      <w:r w:rsidR="00953350" w:rsidRPr="00595B4D">
        <w:rPr>
          <w:color w:val="000000"/>
        </w:rPr>
        <w:t>Document manger</w:t>
      </w:r>
      <w:r w:rsidR="00FD66A4" w:rsidRPr="00595B4D">
        <w:rPr>
          <w:color w:val="000000"/>
        </w:rPr>
        <w:t>-</w:t>
      </w:r>
      <w:r w:rsidR="00862ED2" w:rsidRPr="00595B4D">
        <w:rPr>
          <w:color w:val="000000"/>
        </w:rPr>
        <w:t xml:space="preserve"> Laren</w:t>
      </w:r>
      <w:r w:rsidR="00FD66A4" w:rsidRPr="00595B4D">
        <w:rPr>
          <w:color w:val="000000"/>
        </w:rPr>
        <w:t>: Laren is experienced in coding and group projects. He can help team members see coding strategies new strategies and group conflicts.</w:t>
      </w:r>
    </w:p>
    <w:p w14:paraId="66466E6E" w14:textId="33A4A016" w:rsidR="00862ED2" w:rsidRPr="00595B4D" w:rsidRDefault="00862ED2" w:rsidP="00595B4D">
      <w:pPr>
        <w:pStyle w:val="NormalWeb"/>
        <w:spacing w:after="0" w:afterAutospacing="0" w:line="240" w:lineRule="atLeast"/>
        <w:ind w:left="720"/>
        <w:jc w:val="both"/>
        <w:rPr>
          <w:color w:val="000000"/>
        </w:rPr>
      </w:pPr>
      <w:r w:rsidRPr="00595B4D">
        <w:rPr>
          <w:color w:val="000000"/>
        </w:rPr>
        <w:t>Team</w:t>
      </w:r>
      <w:r w:rsidR="00953350" w:rsidRPr="00595B4D">
        <w:rPr>
          <w:color w:val="000000"/>
        </w:rPr>
        <w:t xml:space="preserve"> Senior Developer</w:t>
      </w:r>
      <w:r w:rsidR="00FD66A4" w:rsidRPr="00595B4D">
        <w:rPr>
          <w:color w:val="000000"/>
        </w:rPr>
        <w:t>-</w:t>
      </w:r>
      <w:r w:rsidRPr="00595B4D">
        <w:rPr>
          <w:color w:val="000000"/>
        </w:rPr>
        <w:t xml:space="preserve"> Dipesh</w:t>
      </w:r>
      <w:r w:rsidR="00FD66A4" w:rsidRPr="00595B4D">
        <w:rPr>
          <w:color w:val="000000"/>
        </w:rPr>
        <w:t>: Dipesh is experienced in C</w:t>
      </w:r>
      <w:r w:rsidR="007A23C2">
        <w:rPr>
          <w:color w:val="000000"/>
        </w:rPr>
        <w:t>SS</w:t>
      </w:r>
      <w:r w:rsidR="00FD66A4" w:rsidRPr="00595B4D">
        <w:rPr>
          <w:color w:val="000000"/>
        </w:rPr>
        <w:t>, H</w:t>
      </w:r>
      <w:r w:rsidR="007A23C2">
        <w:rPr>
          <w:color w:val="000000"/>
        </w:rPr>
        <w:t xml:space="preserve">TML </w:t>
      </w:r>
      <w:r w:rsidR="00FD66A4" w:rsidRPr="00595B4D">
        <w:rPr>
          <w:color w:val="000000"/>
        </w:rPr>
        <w:t>and J</w:t>
      </w:r>
      <w:r w:rsidR="007A23C2">
        <w:rPr>
          <w:color w:val="000000"/>
        </w:rPr>
        <w:t>ava</w:t>
      </w:r>
      <w:r w:rsidR="00FD66A4" w:rsidRPr="00595B4D">
        <w:rPr>
          <w:color w:val="000000"/>
        </w:rPr>
        <w:t>S</w:t>
      </w:r>
      <w:r w:rsidR="007A23C2">
        <w:rPr>
          <w:color w:val="000000"/>
        </w:rPr>
        <w:t>cript</w:t>
      </w:r>
      <w:r w:rsidR="00FD66A4" w:rsidRPr="00595B4D">
        <w:rPr>
          <w:color w:val="000000"/>
        </w:rPr>
        <w:t>. He will help other members with any questions they have regarding to developing.</w:t>
      </w:r>
      <w:r w:rsidR="007552A0" w:rsidRPr="00595B4D">
        <w:rPr>
          <w:color w:val="000000"/>
        </w:rPr>
        <w:t xml:space="preserve"> </w:t>
      </w:r>
    </w:p>
    <w:p w14:paraId="4077999E" w14:textId="77777777" w:rsidR="00953350" w:rsidRPr="00595B4D" w:rsidRDefault="00953350" w:rsidP="00EF652F">
      <w:pPr>
        <w:pStyle w:val="NormalWeb"/>
        <w:spacing w:after="0" w:afterAutospacing="0" w:line="240" w:lineRule="atLeast"/>
        <w:jc w:val="both"/>
        <w:rPr>
          <w:color w:val="000000"/>
        </w:rPr>
      </w:pPr>
    </w:p>
    <w:p w14:paraId="2F824142" w14:textId="77777777" w:rsidR="00FE032C" w:rsidRPr="00595B4D" w:rsidRDefault="00FE032C" w:rsidP="00FE032C">
      <w:pPr>
        <w:pStyle w:val="NormalWeb"/>
        <w:spacing w:after="0" w:afterAutospacing="0" w:line="240" w:lineRule="atLeast"/>
        <w:ind w:left="360"/>
        <w:jc w:val="both"/>
        <w:rPr>
          <w:color w:val="000000"/>
        </w:rPr>
      </w:pPr>
    </w:p>
    <w:p w14:paraId="2929CB3B" w14:textId="24958961" w:rsidR="00B81520" w:rsidRPr="00595B4D" w:rsidRDefault="00B81520" w:rsidP="00B81520">
      <w:pPr>
        <w:pStyle w:val="NormalWeb"/>
        <w:spacing w:after="0" w:afterAutospacing="0" w:line="240" w:lineRule="atLeast"/>
        <w:jc w:val="both"/>
        <w:rPr>
          <w:color w:val="333333"/>
        </w:rPr>
      </w:pPr>
    </w:p>
    <w:p w14:paraId="15E045B0" w14:textId="4CD431CE" w:rsidR="006D4F28" w:rsidRPr="00595B4D" w:rsidRDefault="00400306" w:rsidP="00A10EBF">
      <w:pPr>
        <w:pStyle w:val="NormalWeb"/>
        <w:spacing w:after="0" w:afterAutospacing="0" w:line="240" w:lineRule="atLeast"/>
        <w:jc w:val="both"/>
        <w:rPr>
          <w:color w:val="333333"/>
        </w:rPr>
      </w:pPr>
      <w:r w:rsidRPr="00595B4D">
        <w:rPr>
          <w:color w:val="333333"/>
        </w:rPr>
        <w:t xml:space="preserve"> </w:t>
      </w:r>
    </w:p>
    <w:p w14:paraId="7E71FA36" w14:textId="6A27C729" w:rsidR="006D4F28" w:rsidRPr="00595B4D" w:rsidRDefault="006D4F28" w:rsidP="006D4F28">
      <w:pPr>
        <w:pStyle w:val="NormalWeb"/>
        <w:spacing w:after="0" w:afterAutospacing="0" w:line="240" w:lineRule="atLeast"/>
        <w:ind w:left="720"/>
        <w:jc w:val="both"/>
        <w:rPr>
          <w:color w:val="000000"/>
        </w:rPr>
      </w:pPr>
    </w:p>
    <w:p w14:paraId="3AB293B3" w14:textId="13DE5C42" w:rsidR="006D4F28" w:rsidRPr="00595B4D" w:rsidRDefault="006D4F28" w:rsidP="006D4F28">
      <w:pPr>
        <w:pStyle w:val="NormalWeb"/>
        <w:spacing w:after="0" w:afterAutospacing="0" w:line="240" w:lineRule="atLeast"/>
        <w:jc w:val="both"/>
        <w:rPr>
          <w:color w:val="000000"/>
        </w:rPr>
      </w:pPr>
    </w:p>
    <w:p w14:paraId="751BD0FE" w14:textId="1B207D62" w:rsidR="00560A7A" w:rsidRPr="00595B4D" w:rsidRDefault="00560A7A">
      <w:pPr>
        <w:rPr>
          <w:rFonts w:ascii="Times New Roman" w:hAnsi="Times New Roman" w:cs="Times New Roman"/>
          <w:sz w:val="24"/>
          <w:szCs w:val="24"/>
        </w:rPr>
      </w:pPr>
    </w:p>
    <w:sectPr w:rsidR="00560A7A" w:rsidRPr="00595B4D" w:rsidSect="00B83D0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8C7"/>
    <w:multiLevelType w:val="multilevel"/>
    <w:tmpl w:val="BB4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7D03"/>
    <w:multiLevelType w:val="multilevel"/>
    <w:tmpl w:val="5212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D036F"/>
    <w:multiLevelType w:val="multilevel"/>
    <w:tmpl w:val="B27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C5D3B"/>
    <w:multiLevelType w:val="multilevel"/>
    <w:tmpl w:val="C0A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C7412"/>
    <w:multiLevelType w:val="multilevel"/>
    <w:tmpl w:val="6D8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54F99"/>
    <w:multiLevelType w:val="multilevel"/>
    <w:tmpl w:val="CD4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F2991"/>
    <w:multiLevelType w:val="multilevel"/>
    <w:tmpl w:val="B1E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D0121"/>
    <w:multiLevelType w:val="hybridMultilevel"/>
    <w:tmpl w:val="1C2E66B0"/>
    <w:lvl w:ilvl="0" w:tplc="DC9CDEE8">
      <w:start w:val="6"/>
      <w:numFmt w:val="decimal"/>
      <w:lvlText w:val="%1"/>
      <w:lvlJc w:val="left"/>
      <w:pPr>
        <w:ind w:left="720" w:hanging="360"/>
      </w:pPr>
      <w:rPr>
        <w:rFonts w:ascii="Calibri" w:hAnsi="Calibri" w:cs="Calibri"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1F445A"/>
    <w:multiLevelType w:val="multilevel"/>
    <w:tmpl w:val="E4A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C1855"/>
    <w:multiLevelType w:val="multilevel"/>
    <w:tmpl w:val="693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DD5290"/>
    <w:multiLevelType w:val="multilevel"/>
    <w:tmpl w:val="483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7683A"/>
    <w:multiLevelType w:val="multilevel"/>
    <w:tmpl w:val="753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24FEA"/>
    <w:multiLevelType w:val="multilevel"/>
    <w:tmpl w:val="136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42296">
    <w:abstractNumId w:val="9"/>
  </w:num>
  <w:num w:numId="2" w16cid:durableId="1247301389">
    <w:abstractNumId w:val="2"/>
  </w:num>
  <w:num w:numId="3" w16cid:durableId="1618026520">
    <w:abstractNumId w:val="11"/>
  </w:num>
  <w:num w:numId="4" w16cid:durableId="975375138">
    <w:abstractNumId w:val="4"/>
  </w:num>
  <w:num w:numId="5" w16cid:durableId="1795296346">
    <w:abstractNumId w:val="12"/>
  </w:num>
  <w:num w:numId="6" w16cid:durableId="1919358715">
    <w:abstractNumId w:val="10"/>
  </w:num>
  <w:num w:numId="7" w16cid:durableId="1996761229">
    <w:abstractNumId w:val="5"/>
  </w:num>
  <w:num w:numId="8" w16cid:durableId="296645795">
    <w:abstractNumId w:val="7"/>
  </w:num>
  <w:num w:numId="9" w16cid:durableId="1280918134">
    <w:abstractNumId w:val="0"/>
  </w:num>
  <w:num w:numId="10" w16cid:durableId="1671912512">
    <w:abstractNumId w:val="6"/>
  </w:num>
  <w:num w:numId="11" w16cid:durableId="1682514410">
    <w:abstractNumId w:val="3"/>
  </w:num>
  <w:num w:numId="12" w16cid:durableId="1029259063">
    <w:abstractNumId w:val="8"/>
  </w:num>
  <w:num w:numId="13" w16cid:durableId="83256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7A"/>
    <w:rsid w:val="000853A6"/>
    <w:rsid w:val="00164C0B"/>
    <w:rsid w:val="001E1DC7"/>
    <w:rsid w:val="00221622"/>
    <w:rsid w:val="00286912"/>
    <w:rsid w:val="0034507A"/>
    <w:rsid w:val="00400306"/>
    <w:rsid w:val="004250DD"/>
    <w:rsid w:val="004671DC"/>
    <w:rsid w:val="004B4758"/>
    <w:rsid w:val="004B4FB6"/>
    <w:rsid w:val="004F18D7"/>
    <w:rsid w:val="00560A7A"/>
    <w:rsid w:val="00595B4D"/>
    <w:rsid w:val="005A7DDD"/>
    <w:rsid w:val="005D61F7"/>
    <w:rsid w:val="006D4F28"/>
    <w:rsid w:val="00720D91"/>
    <w:rsid w:val="007552A0"/>
    <w:rsid w:val="0079615B"/>
    <w:rsid w:val="007A23C2"/>
    <w:rsid w:val="00862ED2"/>
    <w:rsid w:val="00934AC5"/>
    <w:rsid w:val="00953350"/>
    <w:rsid w:val="009E60E9"/>
    <w:rsid w:val="00A10EBF"/>
    <w:rsid w:val="00AD0CD7"/>
    <w:rsid w:val="00AE3AC5"/>
    <w:rsid w:val="00B546A9"/>
    <w:rsid w:val="00B81520"/>
    <w:rsid w:val="00B83D03"/>
    <w:rsid w:val="00BF5B51"/>
    <w:rsid w:val="00C666AF"/>
    <w:rsid w:val="00CC54C3"/>
    <w:rsid w:val="00CD7CC9"/>
    <w:rsid w:val="00CF5634"/>
    <w:rsid w:val="00DC1B89"/>
    <w:rsid w:val="00E32A4A"/>
    <w:rsid w:val="00E36A8F"/>
    <w:rsid w:val="00EB2D5C"/>
    <w:rsid w:val="00EF652F"/>
    <w:rsid w:val="00F4080A"/>
    <w:rsid w:val="00FD66A4"/>
    <w:rsid w:val="00FE032C"/>
    <w:rsid w:val="00FE7E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77F2"/>
  <w15:chartTrackingRefBased/>
  <w15:docId w15:val="{30F1A997-2F3A-4AB7-B48B-DF28281D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A7A"/>
    <w:rPr>
      <w:color w:val="0563C1" w:themeColor="hyperlink"/>
      <w:u w:val="single"/>
    </w:rPr>
  </w:style>
  <w:style w:type="character" w:styleId="UnresolvedMention">
    <w:name w:val="Unresolved Mention"/>
    <w:basedOn w:val="DefaultParagraphFont"/>
    <w:uiPriority w:val="99"/>
    <w:semiHidden/>
    <w:unhideWhenUsed/>
    <w:rsid w:val="00560A7A"/>
    <w:rPr>
      <w:color w:val="605E5C"/>
      <w:shd w:val="clear" w:color="auto" w:fill="E1DFDD"/>
    </w:rPr>
  </w:style>
  <w:style w:type="paragraph" w:customStyle="1" w:styleId="messagelistitem-zz7v6g">
    <w:name w:val="messagelistitem-zz7v6g"/>
    <w:basedOn w:val="Normal"/>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tin24compacttimestamp-2pxubq">
    <w:name w:val="latin24compacttimestamp-2pxubq"/>
    <w:basedOn w:val="DefaultParagraphFont"/>
    <w:rsid w:val="00560A7A"/>
  </w:style>
  <w:style w:type="paragraph" w:styleId="NormalWeb">
    <w:name w:val="Normal (Web)"/>
    <w:basedOn w:val="Normal"/>
    <w:uiPriority w:val="99"/>
    <w:unhideWhenUsed/>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83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3D03"/>
    <w:rPr>
      <w:rFonts w:eastAsiaTheme="minorEastAsia"/>
      <w:lang w:val="en-US"/>
    </w:rPr>
  </w:style>
  <w:style w:type="paragraph" w:styleId="Revision">
    <w:name w:val="Revision"/>
    <w:hidden/>
    <w:uiPriority w:val="99"/>
    <w:semiHidden/>
    <w:rsid w:val="004B4F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3303">
      <w:bodyDiv w:val="1"/>
      <w:marLeft w:val="0"/>
      <w:marRight w:val="0"/>
      <w:marTop w:val="0"/>
      <w:marBottom w:val="0"/>
      <w:divBdr>
        <w:top w:val="none" w:sz="0" w:space="0" w:color="auto"/>
        <w:left w:val="none" w:sz="0" w:space="0" w:color="auto"/>
        <w:bottom w:val="none" w:sz="0" w:space="0" w:color="auto"/>
        <w:right w:val="none" w:sz="0" w:space="0" w:color="auto"/>
      </w:divBdr>
    </w:div>
    <w:div w:id="301273490">
      <w:bodyDiv w:val="1"/>
      <w:marLeft w:val="0"/>
      <w:marRight w:val="0"/>
      <w:marTop w:val="0"/>
      <w:marBottom w:val="0"/>
      <w:divBdr>
        <w:top w:val="none" w:sz="0" w:space="0" w:color="auto"/>
        <w:left w:val="none" w:sz="0" w:space="0" w:color="auto"/>
        <w:bottom w:val="none" w:sz="0" w:space="0" w:color="auto"/>
        <w:right w:val="none" w:sz="0" w:space="0" w:color="auto"/>
      </w:divBdr>
    </w:div>
    <w:div w:id="428038897">
      <w:bodyDiv w:val="1"/>
      <w:marLeft w:val="0"/>
      <w:marRight w:val="0"/>
      <w:marTop w:val="0"/>
      <w:marBottom w:val="0"/>
      <w:divBdr>
        <w:top w:val="none" w:sz="0" w:space="0" w:color="auto"/>
        <w:left w:val="none" w:sz="0" w:space="0" w:color="auto"/>
        <w:bottom w:val="none" w:sz="0" w:space="0" w:color="auto"/>
        <w:right w:val="none" w:sz="0" w:space="0" w:color="auto"/>
      </w:divBdr>
    </w:div>
    <w:div w:id="566644403">
      <w:bodyDiv w:val="1"/>
      <w:marLeft w:val="0"/>
      <w:marRight w:val="0"/>
      <w:marTop w:val="0"/>
      <w:marBottom w:val="0"/>
      <w:divBdr>
        <w:top w:val="none" w:sz="0" w:space="0" w:color="auto"/>
        <w:left w:val="none" w:sz="0" w:space="0" w:color="auto"/>
        <w:bottom w:val="none" w:sz="0" w:space="0" w:color="auto"/>
        <w:right w:val="none" w:sz="0" w:space="0" w:color="auto"/>
      </w:divBdr>
    </w:div>
    <w:div w:id="1159462965">
      <w:bodyDiv w:val="1"/>
      <w:marLeft w:val="0"/>
      <w:marRight w:val="0"/>
      <w:marTop w:val="0"/>
      <w:marBottom w:val="0"/>
      <w:divBdr>
        <w:top w:val="none" w:sz="0" w:space="0" w:color="auto"/>
        <w:left w:val="none" w:sz="0" w:space="0" w:color="auto"/>
        <w:bottom w:val="none" w:sz="0" w:space="0" w:color="auto"/>
        <w:right w:val="none" w:sz="0" w:space="0" w:color="auto"/>
      </w:divBdr>
      <w:divsChild>
        <w:div w:id="159853965">
          <w:marLeft w:val="0"/>
          <w:marRight w:val="0"/>
          <w:marTop w:val="0"/>
          <w:marBottom w:val="0"/>
          <w:divBdr>
            <w:top w:val="none" w:sz="0" w:space="0" w:color="auto"/>
            <w:left w:val="none" w:sz="0" w:space="0" w:color="auto"/>
            <w:bottom w:val="none" w:sz="0" w:space="0" w:color="auto"/>
            <w:right w:val="none" w:sz="0" w:space="0" w:color="auto"/>
          </w:divBdr>
          <w:divsChild>
            <w:div w:id="565645687">
              <w:marLeft w:val="0"/>
              <w:marRight w:val="0"/>
              <w:marTop w:val="0"/>
              <w:marBottom w:val="0"/>
              <w:divBdr>
                <w:top w:val="none" w:sz="0" w:space="0" w:color="auto"/>
                <w:left w:val="none" w:sz="0" w:space="0" w:color="auto"/>
                <w:bottom w:val="none" w:sz="0" w:space="0" w:color="auto"/>
                <w:right w:val="none" w:sz="0" w:space="0" w:color="auto"/>
              </w:divBdr>
              <w:divsChild>
                <w:div w:id="285358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7475914">
          <w:marLeft w:val="0"/>
          <w:marRight w:val="0"/>
          <w:marTop w:val="0"/>
          <w:marBottom w:val="0"/>
          <w:divBdr>
            <w:top w:val="none" w:sz="0" w:space="0" w:color="auto"/>
            <w:left w:val="none" w:sz="0" w:space="0" w:color="auto"/>
            <w:bottom w:val="none" w:sz="0" w:space="0" w:color="auto"/>
            <w:right w:val="none" w:sz="0" w:space="0" w:color="auto"/>
          </w:divBdr>
          <w:divsChild>
            <w:div w:id="2044475969">
              <w:marLeft w:val="0"/>
              <w:marRight w:val="0"/>
              <w:marTop w:val="0"/>
              <w:marBottom w:val="0"/>
              <w:divBdr>
                <w:top w:val="none" w:sz="0" w:space="0" w:color="auto"/>
                <w:left w:val="none" w:sz="0" w:space="0" w:color="auto"/>
                <w:bottom w:val="none" w:sz="0" w:space="0" w:color="auto"/>
                <w:right w:val="none" w:sz="0" w:space="0" w:color="auto"/>
              </w:divBdr>
              <w:divsChild>
                <w:div w:id="45301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424">
      <w:bodyDiv w:val="1"/>
      <w:marLeft w:val="0"/>
      <w:marRight w:val="0"/>
      <w:marTop w:val="0"/>
      <w:marBottom w:val="0"/>
      <w:divBdr>
        <w:top w:val="none" w:sz="0" w:space="0" w:color="auto"/>
        <w:left w:val="none" w:sz="0" w:space="0" w:color="auto"/>
        <w:bottom w:val="none" w:sz="0" w:space="0" w:color="auto"/>
        <w:right w:val="none" w:sz="0" w:space="0" w:color="auto"/>
      </w:divBdr>
      <w:divsChild>
        <w:div w:id="163211324">
          <w:marLeft w:val="0"/>
          <w:marRight w:val="0"/>
          <w:marTop w:val="0"/>
          <w:marBottom w:val="0"/>
          <w:divBdr>
            <w:top w:val="none" w:sz="0" w:space="0" w:color="auto"/>
            <w:left w:val="none" w:sz="0" w:space="0" w:color="auto"/>
            <w:bottom w:val="none" w:sz="0" w:space="0" w:color="auto"/>
            <w:right w:val="none" w:sz="0" w:space="0" w:color="auto"/>
          </w:divBdr>
          <w:divsChild>
            <w:div w:id="40524279">
              <w:marLeft w:val="0"/>
              <w:marRight w:val="0"/>
              <w:marTop w:val="0"/>
              <w:marBottom w:val="0"/>
              <w:divBdr>
                <w:top w:val="none" w:sz="0" w:space="0" w:color="auto"/>
                <w:left w:val="none" w:sz="0" w:space="0" w:color="auto"/>
                <w:bottom w:val="none" w:sz="0" w:space="0" w:color="auto"/>
                <w:right w:val="none" w:sz="0" w:space="0" w:color="auto"/>
              </w:divBdr>
              <w:divsChild>
                <w:div w:id="577911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191100">
          <w:marLeft w:val="0"/>
          <w:marRight w:val="0"/>
          <w:marTop w:val="0"/>
          <w:marBottom w:val="0"/>
          <w:divBdr>
            <w:top w:val="none" w:sz="0" w:space="0" w:color="auto"/>
            <w:left w:val="none" w:sz="0" w:space="0" w:color="auto"/>
            <w:bottom w:val="none" w:sz="0" w:space="0" w:color="auto"/>
            <w:right w:val="none" w:sz="0" w:space="0" w:color="auto"/>
          </w:divBdr>
          <w:divsChild>
            <w:div w:id="883175535">
              <w:marLeft w:val="0"/>
              <w:marRight w:val="0"/>
              <w:marTop w:val="0"/>
              <w:marBottom w:val="0"/>
              <w:divBdr>
                <w:top w:val="none" w:sz="0" w:space="0" w:color="auto"/>
                <w:left w:val="none" w:sz="0" w:space="0" w:color="auto"/>
                <w:bottom w:val="none" w:sz="0" w:space="0" w:color="auto"/>
                <w:right w:val="none" w:sz="0" w:space="0" w:color="auto"/>
              </w:divBdr>
              <w:divsChild>
                <w:div w:id="1533955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58811">
      <w:bodyDiv w:val="1"/>
      <w:marLeft w:val="0"/>
      <w:marRight w:val="0"/>
      <w:marTop w:val="0"/>
      <w:marBottom w:val="0"/>
      <w:divBdr>
        <w:top w:val="none" w:sz="0" w:space="0" w:color="auto"/>
        <w:left w:val="none" w:sz="0" w:space="0" w:color="auto"/>
        <w:bottom w:val="none" w:sz="0" w:space="0" w:color="auto"/>
        <w:right w:val="none" w:sz="0" w:space="0" w:color="auto"/>
      </w:divBdr>
    </w:div>
    <w:div w:id="1465539505">
      <w:bodyDiv w:val="1"/>
      <w:marLeft w:val="0"/>
      <w:marRight w:val="0"/>
      <w:marTop w:val="0"/>
      <w:marBottom w:val="0"/>
      <w:divBdr>
        <w:top w:val="none" w:sz="0" w:space="0" w:color="auto"/>
        <w:left w:val="none" w:sz="0" w:space="0" w:color="auto"/>
        <w:bottom w:val="none" w:sz="0" w:space="0" w:color="auto"/>
        <w:right w:val="none" w:sz="0" w:space="0" w:color="auto"/>
      </w:divBdr>
      <w:divsChild>
        <w:div w:id="1767655941">
          <w:marLeft w:val="0"/>
          <w:marRight w:val="0"/>
          <w:marTop w:val="0"/>
          <w:marBottom w:val="0"/>
          <w:divBdr>
            <w:top w:val="none" w:sz="0" w:space="0" w:color="auto"/>
            <w:left w:val="none" w:sz="0" w:space="0" w:color="auto"/>
            <w:bottom w:val="none" w:sz="0" w:space="0" w:color="auto"/>
            <w:right w:val="none" w:sz="0" w:space="0" w:color="auto"/>
          </w:divBdr>
          <w:divsChild>
            <w:div w:id="9262702">
              <w:marLeft w:val="0"/>
              <w:marRight w:val="0"/>
              <w:marTop w:val="0"/>
              <w:marBottom w:val="0"/>
              <w:divBdr>
                <w:top w:val="none" w:sz="0" w:space="0" w:color="auto"/>
                <w:left w:val="none" w:sz="0" w:space="0" w:color="auto"/>
                <w:bottom w:val="none" w:sz="0" w:space="0" w:color="auto"/>
                <w:right w:val="none" w:sz="0" w:space="0" w:color="auto"/>
              </w:divBdr>
              <w:divsChild>
                <w:div w:id="15051229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8690028">
          <w:marLeft w:val="0"/>
          <w:marRight w:val="0"/>
          <w:marTop w:val="0"/>
          <w:marBottom w:val="0"/>
          <w:divBdr>
            <w:top w:val="none" w:sz="0" w:space="0" w:color="auto"/>
            <w:left w:val="none" w:sz="0" w:space="0" w:color="auto"/>
            <w:bottom w:val="none" w:sz="0" w:space="0" w:color="auto"/>
            <w:right w:val="none" w:sz="0" w:space="0" w:color="auto"/>
          </w:divBdr>
          <w:divsChild>
            <w:div w:id="762648513">
              <w:marLeft w:val="0"/>
              <w:marRight w:val="0"/>
              <w:marTop w:val="0"/>
              <w:marBottom w:val="0"/>
              <w:divBdr>
                <w:top w:val="none" w:sz="0" w:space="0" w:color="auto"/>
                <w:left w:val="none" w:sz="0" w:space="0" w:color="auto"/>
                <w:bottom w:val="none" w:sz="0" w:space="0" w:color="auto"/>
                <w:right w:val="none" w:sz="0" w:space="0" w:color="auto"/>
              </w:divBdr>
              <w:divsChild>
                <w:div w:id="969020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7049">
      <w:bodyDiv w:val="1"/>
      <w:marLeft w:val="0"/>
      <w:marRight w:val="0"/>
      <w:marTop w:val="0"/>
      <w:marBottom w:val="0"/>
      <w:divBdr>
        <w:top w:val="none" w:sz="0" w:space="0" w:color="auto"/>
        <w:left w:val="none" w:sz="0" w:space="0" w:color="auto"/>
        <w:bottom w:val="none" w:sz="0" w:space="0" w:color="auto"/>
        <w:right w:val="none" w:sz="0" w:space="0" w:color="auto"/>
      </w:divBdr>
      <w:divsChild>
        <w:div w:id="731076920">
          <w:marLeft w:val="0"/>
          <w:marRight w:val="0"/>
          <w:marTop w:val="0"/>
          <w:marBottom w:val="0"/>
          <w:divBdr>
            <w:top w:val="none" w:sz="0" w:space="0" w:color="auto"/>
            <w:left w:val="none" w:sz="0" w:space="0" w:color="auto"/>
            <w:bottom w:val="none" w:sz="0" w:space="0" w:color="auto"/>
            <w:right w:val="none" w:sz="0" w:space="0" w:color="auto"/>
          </w:divBdr>
          <w:divsChild>
            <w:div w:id="1522162595">
              <w:marLeft w:val="0"/>
              <w:marRight w:val="0"/>
              <w:marTop w:val="0"/>
              <w:marBottom w:val="0"/>
              <w:divBdr>
                <w:top w:val="none" w:sz="0" w:space="0" w:color="auto"/>
                <w:left w:val="none" w:sz="0" w:space="0" w:color="auto"/>
                <w:bottom w:val="none" w:sz="0" w:space="0" w:color="auto"/>
                <w:right w:val="none" w:sz="0" w:space="0" w:color="auto"/>
              </w:divBdr>
              <w:divsChild>
                <w:div w:id="8700686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300196">
          <w:marLeft w:val="0"/>
          <w:marRight w:val="0"/>
          <w:marTop w:val="0"/>
          <w:marBottom w:val="0"/>
          <w:divBdr>
            <w:top w:val="none" w:sz="0" w:space="0" w:color="auto"/>
            <w:left w:val="none" w:sz="0" w:space="0" w:color="auto"/>
            <w:bottom w:val="none" w:sz="0" w:space="0" w:color="auto"/>
            <w:right w:val="none" w:sz="0" w:space="0" w:color="auto"/>
          </w:divBdr>
          <w:divsChild>
            <w:div w:id="1257441555">
              <w:marLeft w:val="0"/>
              <w:marRight w:val="0"/>
              <w:marTop w:val="0"/>
              <w:marBottom w:val="0"/>
              <w:divBdr>
                <w:top w:val="none" w:sz="0" w:space="0" w:color="auto"/>
                <w:left w:val="none" w:sz="0" w:space="0" w:color="auto"/>
                <w:bottom w:val="none" w:sz="0" w:space="0" w:color="auto"/>
                <w:right w:val="none" w:sz="0" w:space="0" w:color="auto"/>
              </w:divBdr>
              <w:divsChild>
                <w:div w:id="1235044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017">
      <w:bodyDiv w:val="1"/>
      <w:marLeft w:val="0"/>
      <w:marRight w:val="0"/>
      <w:marTop w:val="0"/>
      <w:marBottom w:val="0"/>
      <w:divBdr>
        <w:top w:val="none" w:sz="0" w:space="0" w:color="auto"/>
        <w:left w:val="none" w:sz="0" w:space="0" w:color="auto"/>
        <w:bottom w:val="none" w:sz="0" w:space="0" w:color="auto"/>
        <w:right w:val="none" w:sz="0" w:space="0" w:color="auto"/>
      </w:divBdr>
    </w:div>
    <w:div w:id="1685745654">
      <w:bodyDiv w:val="1"/>
      <w:marLeft w:val="0"/>
      <w:marRight w:val="0"/>
      <w:marTop w:val="0"/>
      <w:marBottom w:val="0"/>
      <w:divBdr>
        <w:top w:val="none" w:sz="0" w:space="0" w:color="auto"/>
        <w:left w:val="none" w:sz="0" w:space="0" w:color="auto"/>
        <w:bottom w:val="none" w:sz="0" w:space="0" w:color="auto"/>
        <w:right w:val="none" w:sz="0" w:space="0" w:color="auto"/>
      </w:divBdr>
      <w:divsChild>
        <w:div w:id="542601002">
          <w:marLeft w:val="0"/>
          <w:marRight w:val="0"/>
          <w:marTop w:val="0"/>
          <w:marBottom w:val="0"/>
          <w:divBdr>
            <w:top w:val="none" w:sz="0" w:space="0" w:color="auto"/>
            <w:left w:val="none" w:sz="0" w:space="0" w:color="auto"/>
            <w:bottom w:val="none" w:sz="0" w:space="0" w:color="auto"/>
            <w:right w:val="none" w:sz="0" w:space="0" w:color="auto"/>
          </w:divBdr>
          <w:divsChild>
            <w:div w:id="1426918685">
              <w:marLeft w:val="0"/>
              <w:marRight w:val="0"/>
              <w:marTop w:val="0"/>
              <w:marBottom w:val="0"/>
              <w:divBdr>
                <w:top w:val="none" w:sz="0" w:space="0" w:color="auto"/>
                <w:left w:val="none" w:sz="0" w:space="0" w:color="auto"/>
                <w:bottom w:val="none" w:sz="0" w:space="0" w:color="auto"/>
                <w:right w:val="none" w:sz="0" w:space="0" w:color="auto"/>
              </w:divBdr>
              <w:divsChild>
                <w:div w:id="1021779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6977561">
          <w:marLeft w:val="0"/>
          <w:marRight w:val="0"/>
          <w:marTop w:val="0"/>
          <w:marBottom w:val="0"/>
          <w:divBdr>
            <w:top w:val="none" w:sz="0" w:space="0" w:color="auto"/>
            <w:left w:val="none" w:sz="0" w:space="0" w:color="auto"/>
            <w:bottom w:val="none" w:sz="0" w:space="0" w:color="auto"/>
            <w:right w:val="none" w:sz="0" w:space="0" w:color="auto"/>
          </w:divBdr>
        </w:div>
        <w:div w:id="1200781209">
          <w:marLeft w:val="0"/>
          <w:marRight w:val="0"/>
          <w:marTop w:val="0"/>
          <w:marBottom w:val="0"/>
          <w:divBdr>
            <w:top w:val="none" w:sz="0" w:space="0" w:color="auto"/>
            <w:left w:val="none" w:sz="0" w:space="0" w:color="auto"/>
            <w:bottom w:val="none" w:sz="0" w:space="0" w:color="auto"/>
            <w:right w:val="none" w:sz="0" w:space="0" w:color="auto"/>
          </w:divBdr>
        </w:div>
      </w:divsChild>
    </w:div>
    <w:div w:id="2036733202">
      <w:bodyDiv w:val="1"/>
      <w:marLeft w:val="0"/>
      <w:marRight w:val="0"/>
      <w:marTop w:val="0"/>
      <w:marBottom w:val="0"/>
      <w:divBdr>
        <w:top w:val="none" w:sz="0" w:space="0" w:color="auto"/>
        <w:left w:val="none" w:sz="0" w:space="0" w:color="auto"/>
        <w:bottom w:val="none" w:sz="0" w:space="0" w:color="auto"/>
        <w:right w:val="none" w:sz="0" w:space="0" w:color="auto"/>
      </w:divBdr>
    </w:div>
    <w:div w:id="2052604767">
      <w:bodyDiv w:val="1"/>
      <w:marLeft w:val="0"/>
      <w:marRight w:val="0"/>
      <w:marTop w:val="0"/>
      <w:marBottom w:val="0"/>
      <w:divBdr>
        <w:top w:val="none" w:sz="0" w:space="0" w:color="auto"/>
        <w:left w:val="none" w:sz="0" w:space="0" w:color="auto"/>
        <w:bottom w:val="none" w:sz="0" w:space="0" w:color="auto"/>
        <w:right w:val="none" w:sz="0" w:space="0" w:color="auto"/>
      </w:divBdr>
    </w:div>
    <w:div w:id="2064521797">
      <w:bodyDiv w:val="1"/>
      <w:marLeft w:val="0"/>
      <w:marRight w:val="0"/>
      <w:marTop w:val="0"/>
      <w:marBottom w:val="0"/>
      <w:divBdr>
        <w:top w:val="none" w:sz="0" w:space="0" w:color="auto"/>
        <w:left w:val="none" w:sz="0" w:space="0" w:color="auto"/>
        <w:bottom w:val="none" w:sz="0" w:space="0" w:color="auto"/>
        <w:right w:val="none" w:sz="0" w:space="0" w:color="auto"/>
      </w:divBdr>
    </w:div>
    <w:div w:id="21309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d2@myumanitoba.ca" TargetMode="External"/><Relationship Id="rId13" Type="http://schemas.openxmlformats.org/officeDocument/2006/relationships/hyperlink" Target="mailto:shahd2@myumanitoba.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castelil@myumanitoa.ca" TargetMode="External"/><Relationship Id="rId17" Type="http://schemas.openxmlformats.org/officeDocument/2006/relationships/hyperlink" Target="mailto:castelil@myumanitoa.ca" TargetMode="External"/><Relationship Id="rId2" Type="http://schemas.openxmlformats.org/officeDocument/2006/relationships/numbering" Target="numbering.xml"/><Relationship Id="rId16" Type="http://schemas.openxmlformats.org/officeDocument/2006/relationships/hyperlink" Target="mailto:schickb@myumanitoba.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chickb@myumanitoba.ca" TargetMode="External"/><Relationship Id="rId5" Type="http://schemas.openxmlformats.org/officeDocument/2006/relationships/webSettings" Target="webSettings.xml"/><Relationship Id="rId15" Type="http://schemas.openxmlformats.org/officeDocument/2006/relationships/hyperlink" Target="mailto:macdo113@myumanitoba.ca" TargetMode="External"/><Relationship Id="rId10" Type="http://schemas.openxmlformats.org/officeDocument/2006/relationships/hyperlink" Target="mailto:macdo113@myumanitoba.c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labiukd@myumanitoba.ca" TargetMode="External"/><Relationship Id="rId14" Type="http://schemas.openxmlformats.org/officeDocument/2006/relationships/hyperlink" Target="mailto:labiukd@myumanitoba.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49486562A745DDA8B072C26AD0BD3D"/>
        <w:category>
          <w:name w:val="General"/>
          <w:gallery w:val="placeholder"/>
        </w:category>
        <w:types>
          <w:type w:val="bbPlcHdr"/>
        </w:types>
        <w:behaviors>
          <w:behavior w:val="content"/>
        </w:behaviors>
        <w:guid w:val="{FD8A1234-4FDF-4188-84B2-235FD943AA2F}"/>
      </w:docPartPr>
      <w:docPartBody>
        <w:p w:rsidR="00A34283" w:rsidRDefault="00DB6097" w:rsidP="00DB6097">
          <w:pPr>
            <w:pStyle w:val="8A49486562A745DDA8B072C26AD0BD3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97"/>
    <w:rsid w:val="001D7307"/>
    <w:rsid w:val="00555FBA"/>
    <w:rsid w:val="007022E7"/>
    <w:rsid w:val="00A34283"/>
    <w:rsid w:val="00BD46A2"/>
    <w:rsid w:val="00DB60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49486562A745DDA8B072C26AD0BD3D">
    <w:name w:val="8A49486562A745DDA8B072C26AD0BD3D"/>
    <w:rsid w:val="00DB6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TEAM CONTRACT</vt:lpstr>
    </vt:vector>
  </TitlesOfParts>
  <Company>Team 9</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
  <dc:creator>Laren Castelino</dc:creator>
  <cp:keywords/>
  <dc:description/>
  <cp:lastModifiedBy>Laren Castelino</cp:lastModifiedBy>
  <cp:revision>16</cp:revision>
  <cp:lastPrinted>2022-09-23T16:48:00Z</cp:lastPrinted>
  <dcterms:created xsi:type="dcterms:W3CDTF">2022-09-16T17:08:00Z</dcterms:created>
  <dcterms:modified xsi:type="dcterms:W3CDTF">2022-09-23T16:48:00Z</dcterms:modified>
</cp:coreProperties>
</file>